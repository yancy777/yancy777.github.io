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C51" w:rsidRPr="00A25653" w:rsidRDefault="00E04C51" w:rsidP="00E04C51">
      <w:pPr>
        <w:widowControl/>
        <w:spacing w:line="390" w:lineRule="atLeast"/>
        <w:jc w:val="center"/>
        <w:outlineLvl w:val="0"/>
        <w:rPr>
          <w:rFonts w:ascii="微软雅黑" w:eastAsia="微软雅黑" w:hAnsi="微软雅黑" w:cs="Tahoma"/>
          <w:b/>
          <w:bCs/>
          <w:color w:val="1D9FD3"/>
          <w:kern w:val="36"/>
          <w:szCs w:val="21"/>
        </w:rPr>
      </w:pPr>
      <w:r w:rsidRPr="00A25653">
        <w:rPr>
          <w:rFonts w:ascii="微软雅黑" w:eastAsia="微软雅黑" w:hAnsi="微软雅黑" w:cs="Tahoma" w:hint="eastAsia"/>
          <w:b/>
          <w:bCs/>
          <w:color w:val="1D9FD3"/>
          <w:kern w:val="36"/>
          <w:szCs w:val="21"/>
        </w:rPr>
        <w:t>前端面试题总结HTML</w:t>
      </w:r>
      <w:r w:rsidR="00990538" w:rsidRPr="00A25653">
        <w:rPr>
          <w:rFonts w:ascii="微软雅黑" w:eastAsia="微软雅黑" w:hAnsi="微软雅黑" w:cs="Tahoma" w:hint="eastAsia"/>
          <w:b/>
          <w:bCs/>
          <w:color w:val="1D9FD3"/>
          <w:kern w:val="36"/>
          <w:szCs w:val="21"/>
        </w:rPr>
        <w:t>+</w:t>
      </w:r>
      <w:r w:rsidRPr="00A25653">
        <w:rPr>
          <w:rFonts w:ascii="微软雅黑" w:eastAsia="微软雅黑" w:hAnsi="微软雅黑" w:cs="Tahoma" w:hint="eastAsia"/>
          <w:b/>
          <w:bCs/>
          <w:color w:val="1D9FD3"/>
          <w:kern w:val="36"/>
          <w:szCs w:val="21"/>
        </w:rPr>
        <w:t>CSS部分</w:t>
      </w:r>
    </w:p>
    <w:p w:rsidR="00E04C51" w:rsidRPr="00A25653" w:rsidRDefault="00E04C51" w:rsidP="00AB464B">
      <w:pPr>
        <w:widowControl/>
        <w:spacing w:after="75" w:line="390" w:lineRule="atLeast"/>
        <w:ind w:firstLine="420"/>
        <w:rPr>
          <w:rFonts w:ascii="Tahoma" w:eastAsia="宋体" w:hAnsi="Tahoma" w:cs="Tahoma"/>
          <w:color w:val="9D9D9D"/>
          <w:kern w:val="0"/>
          <w:szCs w:val="21"/>
        </w:rPr>
      </w:pP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1.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对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WEB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标准以及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W3C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的理解与认识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标签闭合、标签小写、不乱嵌套、提高搜索机器人搜索几率、使用外链</w:t>
      </w:r>
      <w:proofErr w:type="spellStart"/>
      <w:r w:rsidRPr="00A25653">
        <w:rPr>
          <w:rFonts w:ascii="Tahoma" w:eastAsia="宋体" w:hAnsi="Tahoma" w:cs="Tahoma"/>
          <w:color w:val="444444"/>
          <w:kern w:val="0"/>
          <w:szCs w:val="21"/>
        </w:rPr>
        <w:t>css</w:t>
      </w:r>
      <w:proofErr w:type="spellEnd"/>
      <w:r w:rsidRPr="00A25653">
        <w:rPr>
          <w:rFonts w:ascii="Tahoma" w:eastAsia="宋体" w:hAnsi="Tahoma" w:cs="Tahoma"/>
          <w:color w:val="444444"/>
          <w:kern w:val="0"/>
          <w:szCs w:val="21"/>
        </w:rPr>
        <w:t>和</w:t>
      </w:r>
      <w:proofErr w:type="spellStart"/>
      <w:r w:rsidRPr="00A25653">
        <w:rPr>
          <w:rFonts w:ascii="Tahoma" w:eastAsia="宋体" w:hAnsi="Tahoma" w:cs="Tahoma"/>
          <w:color w:val="444444"/>
          <w:kern w:val="0"/>
          <w:szCs w:val="21"/>
        </w:rPr>
        <w:t>js</w:t>
      </w:r>
      <w:proofErr w:type="spellEnd"/>
      <w:r w:rsidRPr="00A25653">
        <w:rPr>
          <w:rFonts w:ascii="Tahoma" w:eastAsia="宋体" w:hAnsi="Tahoma" w:cs="Tahoma"/>
          <w:color w:val="444444"/>
          <w:kern w:val="0"/>
          <w:szCs w:val="21"/>
        </w:rPr>
        <w:t>脚本、结构行为表现的分离、文件下载与页面速度更快、内容能被更多的用户所访问、内容能被更广泛的设备所访问、更少的代码和组件，容易维护、改版方便，不需要变动页面内容、提供打印版本而不需要复制内容、提高网站易用性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;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2.xhtml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和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html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有什么区别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HTML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是一种基本的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WEB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网页设计语言，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XHTML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是一个基于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XML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的置标语言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最主要的不同：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XHTML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元素必须被正确地嵌套。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XHTML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元素必须被关闭。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标签名必须用小写字母。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XHTML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文档必须拥有根元素。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 xml:space="preserve">3.Doctype? 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严格模式与混杂模式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-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如何触发这两种模式，区分它们有何意义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?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用于声明文档使用那种规范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(html/</w:t>
      </w:r>
      <w:proofErr w:type="spellStart"/>
      <w:r w:rsidRPr="00A25653">
        <w:rPr>
          <w:rFonts w:ascii="Tahoma" w:eastAsia="宋体" w:hAnsi="Tahoma" w:cs="Tahoma"/>
          <w:color w:val="444444"/>
          <w:kern w:val="0"/>
          <w:szCs w:val="21"/>
        </w:rPr>
        <w:t>Xhtml</w:t>
      </w:r>
      <w:proofErr w:type="spellEnd"/>
      <w:r w:rsidRPr="00A25653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一般为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严格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过度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基于框架的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html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文档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加入</w:t>
      </w:r>
      <w:proofErr w:type="spellStart"/>
      <w:r w:rsidRPr="00A25653">
        <w:rPr>
          <w:rFonts w:ascii="Tahoma" w:eastAsia="宋体" w:hAnsi="Tahoma" w:cs="Tahoma"/>
          <w:color w:val="444444"/>
          <w:kern w:val="0"/>
          <w:szCs w:val="21"/>
        </w:rPr>
        <w:t>XMl</w:t>
      </w:r>
      <w:proofErr w:type="spellEnd"/>
      <w:r w:rsidRPr="00A25653">
        <w:rPr>
          <w:rFonts w:ascii="Tahoma" w:eastAsia="宋体" w:hAnsi="Tahoma" w:cs="Tahoma"/>
          <w:color w:val="444444"/>
          <w:kern w:val="0"/>
          <w:szCs w:val="21"/>
        </w:rPr>
        <w:t>声明可触发，解析方式更改为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IE5.5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拥有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IE5.5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bug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4.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行内元素有哪些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?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块级元素有哪些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?CSS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的盒模型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?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块级元素：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div p h1 h2 h3 h4 form </w:t>
      </w:r>
      <w:proofErr w:type="spellStart"/>
      <w:r w:rsidRPr="00A25653">
        <w:rPr>
          <w:rFonts w:ascii="Tahoma" w:eastAsia="宋体" w:hAnsi="Tahoma" w:cs="Tahoma"/>
          <w:color w:val="444444"/>
          <w:kern w:val="0"/>
          <w:szCs w:val="21"/>
        </w:rPr>
        <w:t>ul</w:t>
      </w:r>
      <w:proofErr w:type="spellEnd"/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行内元素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: a b </w:t>
      </w:r>
      <w:proofErr w:type="spellStart"/>
      <w:r w:rsidRPr="00A25653">
        <w:rPr>
          <w:rFonts w:ascii="Tahoma" w:eastAsia="宋体" w:hAnsi="Tahoma" w:cs="Tahoma"/>
          <w:color w:val="444444"/>
          <w:kern w:val="0"/>
          <w:szCs w:val="21"/>
        </w:rPr>
        <w:t>br</w:t>
      </w:r>
      <w:proofErr w:type="spellEnd"/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A25653">
        <w:rPr>
          <w:rFonts w:ascii="Tahoma" w:eastAsia="宋体" w:hAnsi="Tahoma" w:cs="Tahoma"/>
          <w:color w:val="444444"/>
          <w:kern w:val="0"/>
          <w:szCs w:val="21"/>
        </w:rPr>
        <w:t>i</w:t>
      </w:r>
      <w:proofErr w:type="spellEnd"/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span input select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proofErr w:type="spellStart"/>
      <w:r w:rsidRPr="00A25653">
        <w:rPr>
          <w:rFonts w:ascii="Tahoma" w:eastAsia="宋体" w:hAnsi="Tahoma" w:cs="Tahoma"/>
          <w:color w:val="444444"/>
          <w:kern w:val="0"/>
          <w:szCs w:val="21"/>
        </w:rPr>
        <w:t>Css</w:t>
      </w:r>
      <w:proofErr w:type="spellEnd"/>
      <w:r w:rsidRPr="00A25653">
        <w:rPr>
          <w:rFonts w:ascii="Tahoma" w:eastAsia="宋体" w:hAnsi="Tahoma" w:cs="Tahoma"/>
          <w:color w:val="444444"/>
          <w:kern w:val="0"/>
          <w:szCs w:val="21"/>
        </w:rPr>
        <w:t>盒模型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: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内容，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border ,margin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padding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5.CSS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引入的方式有哪些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? link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和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@import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的区别是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?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内联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内嵌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外链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导入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区别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：同时加载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前者无兼容性，后者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CSS2.1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以下浏览器不支持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Link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支持使用</w:t>
      </w:r>
      <w:proofErr w:type="spellStart"/>
      <w:r w:rsidRPr="00A25653">
        <w:rPr>
          <w:rFonts w:ascii="Tahoma" w:eastAsia="宋体" w:hAnsi="Tahoma" w:cs="Tahoma"/>
          <w:color w:val="444444"/>
          <w:kern w:val="0"/>
          <w:szCs w:val="21"/>
        </w:rPr>
        <w:t>javascript</w:t>
      </w:r>
      <w:proofErr w:type="spellEnd"/>
      <w:r w:rsidRPr="00A25653">
        <w:rPr>
          <w:rFonts w:ascii="Tahoma" w:eastAsia="宋体" w:hAnsi="Tahoma" w:cs="Tahoma"/>
          <w:color w:val="444444"/>
          <w:kern w:val="0"/>
          <w:szCs w:val="21"/>
        </w:rPr>
        <w:t>改变样式，后者不可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6.CSS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选择符有哪些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?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哪些属性可以继承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?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优先级算法如何计算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?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内联和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important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哪个优先级高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?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lastRenderedPageBreak/>
        <w:t xml:space="preserve">　　标签选择符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类选择符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id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选择符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继承不如指定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Id&gt;class&gt;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标签选择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后者优先级高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7.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前端页面有哪三层构成，分别是什么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?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作用是什么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?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结构层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Html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表示层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CSS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行为层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A25653">
        <w:rPr>
          <w:rFonts w:ascii="Tahoma" w:eastAsia="宋体" w:hAnsi="Tahoma" w:cs="Tahoma"/>
          <w:color w:val="444444"/>
          <w:kern w:val="0"/>
          <w:szCs w:val="21"/>
        </w:rPr>
        <w:t>js</w:t>
      </w:r>
      <w:proofErr w:type="spellEnd"/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8.css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的基本语句构成是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?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选择器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{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属性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1: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值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1;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属性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2: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值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2;……}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9.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你做的页面在哪些流览器测试过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?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这些浏览器的内核分别是什么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?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proofErr w:type="spellStart"/>
      <w:r w:rsidRPr="00A25653">
        <w:rPr>
          <w:rFonts w:ascii="Tahoma" w:eastAsia="宋体" w:hAnsi="Tahoma" w:cs="Tahoma"/>
          <w:color w:val="444444"/>
          <w:kern w:val="0"/>
          <w:szCs w:val="21"/>
        </w:rPr>
        <w:t>Ie</w:t>
      </w:r>
      <w:proofErr w:type="spellEnd"/>
      <w:r w:rsidRPr="00A25653">
        <w:rPr>
          <w:rFonts w:ascii="Tahoma" w:eastAsia="宋体" w:hAnsi="Tahoma" w:cs="Tahoma"/>
          <w:color w:val="444444"/>
          <w:kern w:val="0"/>
          <w:szCs w:val="21"/>
        </w:rPr>
        <w:t>(</w:t>
      </w:r>
      <w:proofErr w:type="spellStart"/>
      <w:r w:rsidRPr="00A25653">
        <w:rPr>
          <w:rFonts w:ascii="Tahoma" w:eastAsia="宋体" w:hAnsi="Tahoma" w:cs="Tahoma"/>
          <w:color w:val="444444"/>
          <w:kern w:val="0"/>
          <w:szCs w:val="21"/>
        </w:rPr>
        <w:t>Ie</w:t>
      </w:r>
      <w:proofErr w:type="spellEnd"/>
      <w:r w:rsidRPr="00A25653">
        <w:rPr>
          <w:rFonts w:ascii="Tahoma" w:eastAsia="宋体" w:hAnsi="Tahoma" w:cs="Tahoma"/>
          <w:color w:val="444444"/>
          <w:kern w:val="0"/>
          <w:szCs w:val="21"/>
        </w:rPr>
        <w:t>内核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)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火狐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(Gecko)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谷歌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(</w:t>
      </w:r>
      <w:proofErr w:type="spellStart"/>
      <w:r w:rsidRPr="00A25653">
        <w:rPr>
          <w:rFonts w:ascii="Tahoma" w:eastAsia="宋体" w:hAnsi="Tahoma" w:cs="Tahoma"/>
          <w:color w:val="444444"/>
          <w:kern w:val="0"/>
          <w:szCs w:val="21"/>
        </w:rPr>
        <w:t>webkit</w:t>
      </w:r>
      <w:proofErr w:type="spellEnd"/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) </w:t>
      </w:r>
      <w:proofErr w:type="spellStart"/>
      <w:r w:rsidRPr="00A25653">
        <w:rPr>
          <w:rFonts w:ascii="Tahoma" w:eastAsia="宋体" w:hAnsi="Tahoma" w:cs="Tahoma"/>
          <w:color w:val="444444"/>
          <w:kern w:val="0"/>
          <w:szCs w:val="21"/>
        </w:rPr>
        <w:t>opear</w:t>
      </w:r>
      <w:proofErr w:type="spellEnd"/>
      <w:r w:rsidRPr="00A25653">
        <w:rPr>
          <w:rFonts w:ascii="Tahoma" w:eastAsia="宋体" w:hAnsi="Tahoma" w:cs="Tahoma"/>
          <w:color w:val="444444"/>
          <w:kern w:val="0"/>
          <w:szCs w:val="21"/>
        </w:rPr>
        <w:t>(Presto)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10.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写出几种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IE6 BUG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的解决方法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</w:t>
      </w:r>
      <w:r w:rsidR="00231B8B" w:rsidRPr="00A25653">
        <w:rPr>
          <w:rFonts w:ascii="Tahoma" w:eastAsia="宋体" w:hAnsi="Tahoma" w:cs="Tahoma" w:hint="eastAsia"/>
          <w:color w:val="444444"/>
          <w:kern w:val="0"/>
          <w:szCs w:val="21"/>
        </w:rPr>
        <w:t xml:space="preserve">   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1.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双边距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BUG float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引起的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使用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display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="00231B8B" w:rsidRPr="00A25653">
        <w:rPr>
          <w:rFonts w:ascii="Tahoma" w:eastAsia="宋体" w:hAnsi="Tahoma" w:cs="Tahoma" w:hint="eastAsia"/>
          <w:color w:val="444444"/>
          <w:kern w:val="0"/>
          <w:szCs w:val="21"/>
        </w:rPr>
        <w:t xml:space="preserve">   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2.3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像素问题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使用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float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引起的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使用</w:t>
      </w:r>
      <w:proofErr w:type="spellStart"/>
      <w:r w:rsidRPr="00A25653">
        <w:rPr>
          <w:rFonts w:ascii="Tahoma" w:eastAsia="宋体" w:hAnsi="Tahoma" w:cs="Tahoma"/>
          <w:color w:val="444444"/>
          <w:kern w:val="0"/>
          <w:szCs w:val="21"/>
        </w:rPr>
        <w:t>dislpay:inline</w:t>
      </w:r>
      <w:proofErr w:type="spellEnd"/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-3px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</w:t>
      </w:r>
      <w:r w:rsidR="00231B8B" w:rsidRPr="00A25653">
        <w:rPr>
          <w:rFonts w:ascii="Tahoma" w:eastAsia="宋体" w:hAnsi="Tahoma" w:cs="Tahoma" w:hint="eastAsia"/>
          <w:color w:val="444444"/>
          <w:kern w:val="0"/>
          <w:szCs w:val="21"/>
        </w:rPr>
        <w:t xml:space="preserve">  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</w:t>
      </w:r>
      <w:r w:rsidR="00231B8B" w:rsidRPr="00A25653">
        <w:rPr>
          <w:rFonts w:ascii="Tahoma" w:eastAsia="宋体" w:hAnsi="Tahoma" w:cs="Tahoma" w:hint="eastAsia"/>
          <w:color w:val="444444"/>
          <w:kern w:val="0"/>
          <w:szCs w:val="21"/>
        </w:rPr>
        <w:t xml:space="preserve">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3.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超链接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hover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点击后失效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使用正确的书写顺序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link visited hover active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</w:t>
      </w:r>
      <w:r w:rsidR="00231B8B" w:rsidRPr="00A25653">
        <w:rPr>
          <w:rFonts w:ascii="Tahoma" w:eastAsia="宋体" w:hAnsi="Tahoma" w:cs="Tahoma" w:hint="eastAsia"/>
          <w:color w:val="444444"/>
          <w:kern w:val="0"/>
          <w:szCs w:val="21"/>
        </w:rPr>
        <w:t xml:space="preserve">   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4.Ie z-index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问题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给父级添加</w:t>
      </w:r>
      <w:proofErr w:type="spellStart"/>
      <w:r w:rsidRPr="00A25653">
        <w:rPr>
          <w:rFonts w:ascii="Tahoma" w:eastAsia="宋体" w:hAnsi="Tahoma" w:cs="Tahoma"/>
          <w:color w:val="444444"/>
          <w:kern w:val="0"/>
          <w:szCs w:val="21"/>
        </w:rPr>
        <w:t>position:relative</w:t>
      </w:r>
      <w:proofErr w:type="spellEnd"/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</w:t>
      </w:r>
      <w:r w:rsidR="00231B8B" w:rsidRPr="00A25653">
        <w:rPr>
          <w:rFonts w:ascii="Tahoma" w:eastAsia="宋体" w:hAnsi="Tahoma" w:cs="Tahoma" w:hint="eastAsia"/>
          <w:color w:val="444444"/>
          <w:kern w:val="0"/>
          <w:szCs w:val="21"/>
        </w:rPr>
        <w:t xml:space="preserve">   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5.Png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透明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使用</w:t>
      </w:r>
      <w:proofErr w:type="spellStart"/>
      <w:r w:rsidRPr="00A25653">
        <w:rPr>
          <w:rFonts w:ascii="Tahoma" w:eastAsia="宋体" w:hAnsi="Tahoma" w:cs="Tahoma"/>
          <w:color w:val="444444"/>
          <w:kern w:val="0"/>
          <w:szCs w:val="21"/>
        </w:rPr>
        <w:t>js</w:t>
      </w:r>
      <w:proofErr w:type="spellEnd"/>
      <w:r w:rsidRPr="00A25653">
        <w:rPr>
          <w:rFonts w:ascii="Tahoma" w:eastAsia="宋体" w:hAnsi="Tahoma" w:cs="Tahoma"/>
          <w:color w:val="444444"/>
          <w:kern w:val="0"/>
          <w:szCs w:val="21"/>
        </w:rPr>
        <w:t>代码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改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</w:t>
      </w:r>
      <w:r w:rsidR="00231B8B" w:rsidRPr="00A25653">
        <w:rPr>
          <w:rFonts w:ascii="Tahoma" w:eastAsia="宋体" w:hAnsi="Tahoma" w:cs="Tahoma" w:hint="eastAsia"/>
          <w:color w:val="444444"/>
          <w:kern w:val="0"/>
          <w:szCs w:val="21"/>
        </w:rPr>
        <w:t xml:space="preserve">   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6.Min-height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最小高度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!Important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解决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’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</w:t>
      </w:r>
      <w:r w:rsidR="00231B8B" w:rsidRPr="00A25653">
        <w:rPr>
          <w:rFonts w:ascii="Tahoma" w:eastAsia="宋体" w:hAnsi="Tahoma" w:cs="Tahoma" w:hint="eastAsia"/>
          <w:color w:val="444444"/>
          <w:kern w:val="0"/>
          <w:szCs w:val="21"/>
        </w:rPr>
        <w:t xml:space="preserve">   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7.select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在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ie6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下遮盖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使用</w:t>
      </w:r>
      <w:proofErr w:type="spellStart"/>
      <w:r w:rsidRPr="00A25653">
        <w:rPr>
          <w:rFonts w:ascii="Tahoma" w:eastAsia="宋体" w:hAnsi="Tahoma" w:cs="Tahoma"/>
          <w:color w:val="444444"/>
          <w:kern w:val="0"/>
          <w:szCs w:val="21"/>
        </w:rPr>
        <w:t>iframe</w:t>
      </w:r>
      <w:proofErr w:type="spellEnd"/>
      <w:r w:rsidRPr="00A25653">
        <w:rPr>
          <w:rFonts w:ascii="Tahoma" w:eastAsia="宋体" w:hAnsi="Tahoma" w:cs="Tahoma"/>
          <w:color w:val="444444"/>
          <w:kern w:val="0"/>
          <w:szCs w:val="21"/>
        </w:rPr>
        <w:t>嵌套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="00231B8B" w:rsidRPr="00A25653">
        <w:rPr>
          <w:rFonts w:ascii="Tahoma" w:eastAsia="宋体" w:hAnsi="Tahoma" w:cs="Tahoma" w:hint="eastAsia"/>
          <w:color w:val="444444"/>
          <w:kern w:val="0"/>
          <w:szCs w:val="21"/>
        </w:rPr>
        <w:t xml:space="preserve">   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8.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为什么没有办法定义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1px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左右的宽度容器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(IE6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默认的行高造成的，使用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over:hidden,zoom:0.08 line-height:1px)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</w:t>
      </w:r>
      <w:r w:rsidR="00B61A8B" w:rsidRPr="00A25653">
        <w:rPr>
          <w:rFonts w:ascii="Tahoma" w:eastAsia="宋体" w:hAnsi="Tahoma" w:cs="Tahoma" w:hint="eastAsia"/>
          <w:color w:val="444444"/>
          <w:kern w:val="0"/>
          <w:szCs w:val="21"/>
        </w:rPr>
        <w:t xml:space="preserve">   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9.ie 6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不支持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!important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11.img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标签上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title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与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alt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属性的区别是什么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?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Alt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当图片不显示是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用文字代表。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Title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为该属性提供信息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12.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描述</w:t>
      </w:r>
      <w:proofErr w:type="spellStart"/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css</w:t>
      </w:r>
      <w:proofErr w:type="spellEnd"/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 xml:space="preserve"> reset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的作用和用途。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Reset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重置浏览器的</w:t>
      </w:r>
      <w:proofErr w:type="spellStart"/>
      <w:r w:rsidRPr="00A25653">
        <w:rPr>
          <w:rFonts w:ascii="Tahoma" w:eastAsia="宋体" w:hAnsi="Tahoma" w:cs="Tahoma"/>
          <w:color w:val="444444"/>
          <w:kern w:val="0"/>
          <w:szCs w:val="21"/>
        </w:rPr>
        <w:t>css</w:t>
      </w:r>
      <w:proofErr w:type="spellEnd"/>
      <w:r w:rsidRPr="00A25653">
        <w:rPr>
          <w:rFonts w:ascii="Tahoma" w:eastAsia="宋体" w:hAnsi="Tahoma" w:cs="Tahoma"/>
          <w:color w:val="444444"/>
          <w:kern w:val="0"/>
          <w:szCs w:val="21"/>
        </w:rPr>
        <w:t>默认属性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浏览器的品种不同，样式不同，然后重置，让他们统一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13.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解释</w:t>
      </w:r>
      <w:proofErr w:type="spellStart"/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css</w:t>
      </w:r>
      <w:proofErr w:type="spellEnd"/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 xml:space="preserve"> sprites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，如何使用。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lastRenderedPageBreak/>
        <w:t xml:space="preserve">　　</w:t>
      </w:r>
      <w:proofErr w:type="spellStart"/>
      <w:r w:rsidRPr="00A25653">
        <w:rPr>
          <w:rFonts w:ascii="Tahoma" w:eastAsia="宋体" w:hAnsi="Tahoma" w:cs="Tahoma"/>
          <w:color w:val="444444"/>
          <w:kern w:val="0"/>
          <w:szCs w:val="21"/>
        </w:rPr>
        <w:t>Css</w:t>
      </w:r>
      <w:proofErr w:type="spellEnd"/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精灵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把一堆小的图片整合到一张大的图片上，减轻服务器对图片的请求数量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14.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浏览器标准模式和怪异模式之间的区别是什么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?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盒子模型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渲染模式的不同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使用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A25653">
        <w:rPr>
          <w:rFonts w:ascii="Tahoma" w:eastAsia="宋体" w:hAnsi="Tahoma" w:cs="Tahoma"/>
          <w:color w:val="444444"/>
          <w:kern w:val="0"/>
          <w:szCs w:val="21"/>
        </w:rPr>
        <w:t>window.top.document.compatMode</w:t>
      </w:r>
      <w:proofErr w:type="spellEnd"/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可显示为什么模式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15.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你如何对网站的文件和资源进行优化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?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期待的解决方案包括：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文件合并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文件最小化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/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文件压缩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使用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CDN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托管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缓存的使用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16.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什么是语义化的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HTML?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直观的认识标签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对于搜索引擎的抓取有好处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17.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清除浮动的几种方式，各自的优缺点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1.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使用空标签清除浮动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A25653">
        <w:rPr>
          <w:rFonts w:ascii="Tahoma" w:eastAsia="宋体" w:hAnsi="Tahoma" w:cs="Tahoma"/>
          <w:color w:val="444444"/>
          <w:kern w:val="0"/>
          <w:szCs w:val="21"/>
        </w:rPr>
        <w:t>clear:both</w:t>
      </w:r>
      <w:proofErr w:type="spellEnd"/>
      <w:r w:rsidRPr="00A25653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理论上能清楚任何标签，，，增加无意义的标签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)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2.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使用</w:t>
      </w:r>
      <w:proofErr w:type="spellStart"/>
      <w:r w:rsidRPr="00A25653">
        <w:rPr>
          <w:rFonts w:ascii="Tahoma" w:eastAsia="宋体" w:hAnsi="Tahoma" w:cs="Tahoma"/>
          <w:color w:val="444444"/>
          <w:kern w:val="0"/>
          <w:szCs w:val="21"/>
        </w:rPr>
        <w:t>overflow:auto</w:t>
      </w:r>
      <w:proofErr w:type="spellEnd"/>
      <w:r w:rsidRPr="00A25653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空标签元素清除浮动而不得不增加无意代码的弊端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,,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使用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zoom:1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用于兼容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IE)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3.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是用</w:t>
      </w:r>
      <w:proofErr w:type="spellStart"/>
      <w:r w:rsidRPr="00A25653">
        <w:rPr>
          <w:rFonts w:ascii="Tahoma" w:eastAsia="宋体" w:hAnsi="Tahoma" w:cs="Tahoma"/>
          <w:color w:val="444444"/>
          <w:kern w:val="0"/>
          <w:szCs w:val="21"/>
        </w:rPr>
        <w:t>afert</w:t>
      </w:r>
      <w:proofErr w:type="spellEnd"/>
      <w:r w:rsidRPr="00A25653">
        <w:rPr>
          <w:rFonts w:ascii="Tahoma" w:eastAsia="宋体" w:hAnsi="Tahoma" w:cs="Tahoma"/>
          <w:color w:val="444444"/>
          <w:kern w:val="0"/>
          <w:szCs w:val="21"/>
        </w:rPr>
        <w:t>伪元素清除浮动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用于非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IE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浏览器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)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b/>
          <w:bCs/>
          <w:color w:val="238F23"/>
          <w:kern w:val="0"/>
          <w:szCs w:val="21"/>
        </w:rPr>
        <w:t>18.css hack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&lt;!--[if IE 6]--&gt;&lt;![end if]--&gt;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_</w:t>
      </w:r>
      <w:proofErr w:type="spellStart"/>
      <w:r w:rsidRPr="00A25653">
        <w:rPr>
          <w:rFonts w:ascii="Tahoma" w:eastAsia="宋体" w:hAnsi="Tahoma" w:cs="Tahoma"/>
          <w:color w:val="444444"/>
          <w:kern w:val="0"/>
          <w:szCs w:val="21"/>
        </w:rPr>
        <w:t>marging</w:t>
      </w:r>
      <w:proofErr w:type="spellEnd"/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 \\IE 6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+margin \\IE 7</w:t>
      </w:r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Marging:0 auto \9 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所有</w:t>
      </w:r>
      <w:proofErr w:type="spellStart"/>
      <w:r w:rsidRPr="00A25653">
        <w:rPr>
          <w:rFonts w:ascii="Tahoma" w:eastAsia="宋体" w:hAnsi="Tahoma" w:cs="Tahoma"/>
          <w:color w:val="444444"/>
          <w:kern w:val="0"/>
          <w:szCs w:val="21"/>
        </w:rPr>
        <w:t>Ie</w:t>
      </w:r>
      <w:proofErr w:type="spellEnd"/>
    </w:p>
    <w:p w:rsidR="00E04C51" w:rsidRPr="00A25653" w:rsidRDefault="00E04C51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Margin \0 \\IE 8</w:t>
      </w:r>
    </w:p>
    <w:p w:rsidR="00052DD2" w:rsidRPr="00A25653" w:rsidRDefault="00052DD2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052DD2" w:rsidRPr="00A25653" w:rsidRDefault="00052DD2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052DD2" w:rsidRPr="00A25653" w:rsidRDefault="00052DD2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8D0937" w:rsidRPr="00A25653" w:rsidRDefault="008D0937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052DD2" w:rsidRPr="00A25653" w:rsidRDefault="00052DD2" w:rsidP="00E04C51">
      <w:pPr>
        <w:widowControl/>
        <w:spacing w:after="75" w:line="432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9D0053" w:rsidRPr="00A25653" w:rsidRDefault="00A35B04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Style w:val="a4"/>
          <w:rFonts w:ascii="Verdana" w:hAnsi="Verdana" w:hint="eastAsia"/>
          <w:color w:val="383838"/>
          <w:sz w:val="21"/>
          <w:szCs w:val="21"/>
        </w:rPr>
        <w:t>19</w:t>
      </w:r>
      <w:r w:rsidRPr="00A25653">
        <w:rPr>
          <w:rStyle w:val="a4"/>
          <w:rFonts w:ascii="Verdana" w:hAnsi="Verdana" w:hint="eastAsia"/>
          <w:color w:val="383838"/>
          <w:sz w:val="21"/>
          <w:szCs w:val="21"/>
        </w:rPr>
        <w:t>、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超链接访问过后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hover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样式就不出现的问题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?</w:t>
      </w:r>
    </w:p>
    <w:p w:rsidR="009D0053" w:rsidRPr="00A25653" w:rsidRDefault="009D0053" w:rsidP="009D0053">
      <w:pPr>
        <w:pStyle w:val="a3"/>
        <w:spacing w:before="0" w:beforeAutospacing="0" w:after="0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>被点击访问过的超链接样式不在具有</w:t>
      </w:r>
      <w:r w:rsidRPr="00A25653">
        <w:rPr>
          <w:rFonts w:ascii="Verdana" w:hAnsi="Verdana"/>
          <w:color w:val="FF0000"/>
          <w:sz w:val="21"/>
          <w:szCs w:val="21"/>
        </w:rPr>
        <w:t>hover</w:t>
      </w:r>
      <w:r w:rsidRPr="00A25653">
        <w:rPr>
          <w:rFonts w:ascii="Verdana" w:hAnsi="Verdana"/>
          <w:color w:val="FF0000"/>
          <w:sz w:val="21"/>
          <w:szCs w:val="21"/>
        </w:rPr>
        <w:t>和</w:t>
      </w:r>
      <w:r w:rsidRPr="00A25653">
        <w:rPr>
          <w:rFonts w:ascii="Verdana" w:hAnsi="Verdana"/>
          <w:color w:val="FF0000"/>
          <w:sz w:val="21"/>
          <w:szCs w:val="21"/>
        </w:rPr>
        <w:t>active</w:t>
      </w:r>
      <w:r w:rsidRPr="00A25653">
        <w:rPr>
          <w:rFonts w:ascii="Verdana" w:hAnsi="Verdana"/>
          <w:color w:val="383838"/>
          <w:sz w:val="21"/>
          <w:szCs w:val="21"/>
        </w:rPr>
        <w:t>了</w:t>
      </w:r>
      <w:r w:rsidRPr="00A25653">
        <w:rPr>
          <w:rFonts w:ascii="Verdana" w:hAnsi="Verdana"/>
          <w:color w:val="383838"/>
          <w:sz w:val="21"/>
          <w:szCs w:val="21"/>
        </w:rPr>
        <w:t>,</w:t>
      </w:r>
      <w:r w:rsidRPr="00A25653">
        <w:rPr>
          <w:rFonts w:ascii="Verdana" w:hAnsi="Verdana"/>
          <w:color w:val="383838"/>
          <w:sz w:val="21"/>
          <w:szCs w:val="21"/>
        </w:rPr>
        <w:t>解决方法是改变</w:t>
      </w:r>
      <w:r w:rsidRPr="00A25653">
        <w:rPr>
          <w:rFonts w:ascii="Verdana" w:hAnsi="Verdana"/>
          <w:color w:val="383838"/>
          <w:sz w:val="21"/>
          <w:szCs w:val="21"/>
        </w:rPr>
        <w:t>CSS</w:t>
      </w:r>
      <w:r w:rsidRPr="00A25653">
        <w:rPr>
          <w:rFonts w:ascii="Verdana" w:hAnsi="Verdana"/>
          <w:color w:val="383838"/>
          <w:sz w:val="21"/>
          <w:szCs w:val="21"/>
        </w:rPr>
        <w:t>属性的排列顺序</w:t>
      </w:r>
      <w:r w:rsidRPr="00A25653">
        <w:rPr>
          <w:rFonts w:ascii="Verdana" w:hAnsi="Verdana"/>
          <w:color w:val="383838"/>
          <w:sz w:val="21"/>
          <w:szCs w:val="21"/>
        </w:rPr>
        <w:t>: L-V-H-A</w:t>
      </w:r>
      <w:r w:rsidRPr="00A25653">
        <w:rPr>
          <w:rFonts w:ascii="Verdana" w:hAnsi="Verdana"/>
          <w:color w:val="383838"/>
          <w:sz w:val="21"/>
          <w:szCs w:val="21"/>
        </w:rPr>
        <w:t>（</w:t>
      </w:r>
      <w:r w:rsidRPr="00A25653">
        <w:rPr>
          <w:rFonts w:ascii="Verdana" w:hAnsi="Verdana"/>
          <w:color w:val="383838"/>
          <w:sz w:val="21"/>
          <w:szCs w:val="21"/>
        </w:rPr>
        <w:t>link-visited-hover-active</w:t>
      </w:r>
      <w:r w:rsidRPr="00A25653">
        <w:rPr>
          <w:rFonts w:ascii="Verdana" w:hAnsi="Verdana"/>
          <w:color w:val="383838"/>
          <w:sz w:val="21"/>
          <w:szCs w:val="21"/>
        </w:rPr>
        <w:t>）</w:t>
      </w:r>
    </w:p>
    <w:p w:rsidR="009D0053" w:rsidRPr="00A25653" w:rsidRDefault="009D0053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Style w:val="a4"/>
          <w:rFonts w:ascii="Verdana" w:hAnsi="Verdana"/>
          <w:color w:val="383838"/>
          <w:sz w:val="21"/>
          <w:szCs w:val="21"/>
        </w:rPr>
        <w:t>2</w:t>
      </w:r>
      <w:r w:rsidR="00A35B04" w:rsidRPr="00A25653">
        <w:rPr>
          <w:rStyle w:val="a4"/>
          <w:rFonts w:ascii="Verdana" w:hAnsi="Verdana" w:hint="eastAsia"/>
          <w:color w:val="383838"/>
          <w:sz w:val="21"/>
          <w:szCs w:val="21"/>
        </w:rPr>
        <w:t>0</w:t>
      </w:r>
      <w:r w:rsidR="00A35B04" w:rsidRPr="00A25653">
        <w:rPr>
          <w:rStyle w:val="a4"/>
          <w:rFonts w:ascii="Verdana" w:hAnsi="Verdana" w:hint="eastAsia"/>
          <w:color w:val="383838"/>
          <w:sz w:val="21"/>
          <w:szCs w:val="21"/>
        </w:rPr>
        <w:t>、</w:t>
      </w:r>
      <w:r w:rsidRPr="00A25653">
        <w:rPr>
          <w:rStyle w:val="a4"/>
          <w:rFonts w:ascii="Verdana" w:hAnsi="Verdana"/>
          <w:color w:val="383838"/>
          <w:sz w:val="21"/>
          <w:szCs w:val="21"/>
        </w:rPr>
        <w:t>IE6</w:t>
      </w:r>
      <w:r w:rsidRPr="00A25653">
        <w:rPr>
          <w:rStyle w:val="a4"/>
          <w:rFonts w:ascii="Verdana" w:hAnsi="Verdana"/>
          <w:color w:val="383838"/>
          <w:sz w:val="21"/>
          <w:szCs w:val="21"/>
        </w:rPr>
        <w:t>的双倍边距</w:t>
      </w:r>
      <w:r w:rsidRPr="00A25653">
        <w:rPr>
          <w:rStyle w:val="a4"/>
          <w:rFonts w:ascii="Verdana" w:hAnsi="Verdana"/>
          <w:color w:val="383838"/>
          <w:sz w:val="21"/>
          <w:szCs w:val="21"/>
        </w:rPr>
        <w:t>BUG</w:t>
      </w:r>
    </w:p>
    <w:p w:rsidR="009D0053" w:rsidRPr="00A25653" w:rsidRDefault="009D0053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>例如</w:t>
      </w:r>
      <w:r w:rsidRPr="00A25653">
        <w:rPr>
          <w:rFonts w:ascii="Verdana" w:hAnsi="Verdana"/>
          <w:color w:val="383838"/>
          <w:sz w:val="21"/>
          <w:szCs w:val="21"/>
        </w:rPr>
        <w:t>:</w:t>
      </w:r>
    </w:p>
    <w:p w:rsidR="009D0053" w:rsidRPr="00A25653" w:rsidRDefault="009D0053" w:rsidP="009D0053">
      <w:pPr>
        <w:pStyle w:val="code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>&lt;style type="text/</w:t>
      </w:r>
      <w:proofErr w:type="spellStart"/>
      <w:r w:rsidRPr="00A25653">
        <w:rPr>
          <w:rFonts w:ascii="Verdana" w:hAnsi="Verdana"/>
          <w:color w:val="383838"/>
          <w:sz w:val="21"/>
          <w:szCs w:val="21"/>
        </w:rPr>
        <w:t>css</w:t>
      </w:r>
      <w:proofErr w:type="spellEnd"/>
      <w:r w:rsidRPr="00A25653">
        <w:rPr>
          <w:rFonts w:ascii="Verdana" w:hAnsi="Verdana"/>
          <w:color w:val="383838"/>
          <w:sz w:val="21"/>
          <w:szCs w:val="21"/>
        </w:rPr>
        <w:t>"&gt;</w:t>
      </w:r>
      <w:r w:rsidRPr="00A25653">
        <w:rPr>
          <w:rFonts w:ascii="Verdana" w:hAnsi="Verdana"/>
          <w:color w:val="383838"/>
          <w:sz w:val="21"/>
          <w:szCs w:val="21"/>
        </w:rPr>
        <w:br/>
        <w:t>body {margin:0}</w:t>
      </w:r>
      <w:r w:rsidRPr="00A25653">
        <w:rPr>
          <w:rFonts w:ascii="Verdana" w:hAnsi="Verdana"/>
          <w:color w:val="383838"/>
          <w:sz w:val="21"/>
          <w:szCs w:val="21"/>
        </w:rPr>
        <w:br/>
        <w:t xml:space="preserve">div { </w:t>
      </w:r>
      <w:proofErr w:type="spellStart"/>
      <w:r w:rsidRPr="00A25653">
        <w:rPr>
          <w:rFonts w:ascii="Verdana" w:hAnsi="Verdana"/>
          <w:color w:val="383838"/>
          <w:sz w:val="21"/>
          <w:szCs w:val="21"/>
        </w:rPr>
        <w:t>float:left</w:t>
      </w:r>
      <w:proofErr w:type="spellEnd"/>
      <w:r w:rsidRPr="00A25653">
        <w:rPr>
          <w:rFonts w:ascii="Verdana" w:hAnsi="Verdana"/>
          <w:color w:val="383838"/>
          <w:sz w:val="21"/>
          <w:szCs w:val="21"/>
        </w:rPr>
        <w:t>; margin-left:10px; width:200px; height:200px; border:1px solid red }</w:t>
      </w:r>
      <w:r w:rsidRPr="00A25653">
        <w:rPr>
          <w:rFonts w:ascii="Verdana" w:hAnsi="Verdana"/>
          <w:color w:val="383838"/>
          <w:sz w:val="21"/>
          <w:szCs w:val="21"/>
        </w:rPr>
        <w:br/>
        <w:t>&lt;/style&gt;</w:t>
      </w:r>
    </w:p>
    <w:p w:rsidR="009D0053" w:rsidRPr="00A25653" w:rsidRDefault="009D0053" w:rsidP="009D0053">
      <w:pPr>
        <w:pStyle w:val="a3"/>
        <w:spacing w:before="0" w:beforeAutospacing="0" w:after="0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>浮动后本来外边距</w:t>
      </w:r>
      <w:r w:rsidRPr="00A25653">
        <w:rPr>
          <w:rFonts w:ascii="Verdana" w:hAnsi="Verdana"/>
          <w:color w:val="383838"/>
          <w:sz w:val="21"/>
          <w:szCs w:val="21"/>
        </w:rPr>
        <w:t>10px,</w:t>
      </w:r>
      <w:r w:rsidRPr="00A25653">
        <w:rPr>
          <w:rFonts w:ascii="Verdana" w:hAnsi="Verdana"/>
          <w:color w:val="383838"/>
          <w:sz w:val="21"/>
          <w:szCs w:val="21"/>
        </w:rPr>
        <w:t>但</w:t>
      </w:r>
      <w:r w:rsidRPr="00A25653">
        <w:rPr>
          <w:rFonts w:ascii="Verdana" w:hAnsi="Verdana"/>
          <w:color w:val="383838"/>
          <w:sz w:val="21"/>
          <w:szCs w:val="21"/>
        </w:rPr>
        <w:t>IE6</w:t>
      </w:r>
      <w:r w:rsidRPr="00A25653">
        <w:rPr>
          <w:rFonts w:ascii="Verdana" w:hAnsi="Verdana"/>
          <w:color w:val="383838"/>
          <w:sz w:val="21"/>
          <w:szCs w:val="21"/>
        </w:rPr>
        <w:t>下解释为</w:t>
      </w:r>
      <w:r w:rsidRPr="00A25653">
        <w:rPr>
          <w:rFonts w:ascii="Verdana" w:hAnsi="Verdana"/>
          <w:color w:val="383838"/>
          <w:sz w:val="21"/>
          <w:szCs w:val="21"/>
        </w:rPr>
        <w:t>20px,</w:t>
      </w:r>
      <w:r w:rsidRPr="00A25653">
        <w:rPr>
          <w:rFonts w:ascii="Verdana" w:hAnsi="Verdana"/>
          <w:color w:val="383838"/>
          <w:sz w:val="21"/>
          <w:szCs w:val="21"/>
        </w:rPr>
        <w:t>解决办法是加上</w:t>
      </w:r>
      <w:proofErr w:type="spellStart"/>
      <w:r w:rsidRPr="00A25653">
        <w:rPr>
          <w:rFonts w:ascii="Verdana" w:hAnsi="Verdana"/>
          <w:color w:val="FF0000"/>
          <w:sz w:val="21"/>
          <w:szCs w:val="21"/>
        </w:rPr>
        <w:t>display:inline</w:t>
      </w:r>
      <w:proofErr w:type="spellEnd"/>
    </w:p>
    <w:p w:rsidR="009D0053" w:rsidRPr="00A25653" w:rsidRDefault="009D0053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>有时</w:t>
      </w:r>
      <w:r w:rsidRPr="00A25653">
        <w:rPr>
          <w:rFonts w:ascii="Verdana" w:hAnsi="Verdana"/>
          <w:color w:val="383838"/>
          <w:sz w:val="21"/>
          <w:szCs w:val="21"/>
        </w:rPr>
        <w:t>IE6</w:t>
      </w:r>
      <w:r w:rsidRPr="00A25653">
        <w:rPr>
          <w:rFonts w:ascii="Verdana" w:hAnsi="Verdana"/>
          <w:color w:val="383838"/>
          <w:sz w:val="21"/>
          <w:szCs w:val="21"/>
        </w:rPr>
        <w:t>下单单使用</w:t>
      </w:r>
      <w:r w:rsidRPr="00A25653">
        <w:rPr>
          <w:rFonts w:ascii="Verdana" w:hAnsi="Verdana"/>
          <w:color w:val="383838"/>
          <w:sz w:val="21"/>
          <w:szCs w:val="21"/>
        </w:rPr>
        <w:t xml:space="preserve"> margin-left/right </w:t>
      </w:r>
      <w:r w:rsidRPr="00A25653">
        <w:rPr>
          <w:rFonts w:ascii="Verdana" w:hAnsi="Verdana"/>
          <w:color w:val="383838"/>
          <w:sz w:val="21"/>
          <w:szCs w:val="21"/>
        </w:rPr>
        <w:t>也会出现双倍，加</w:t>
      </w:r>
      <w:proofErr w:type="spellStart"/>
      <w:r w:rsidRPr="00A25653">
        <w:rPr>
          <w:rFonts w:ascii="Verdana" w:hAnsi="Verdana"/>
          <w:color w:val="383838"/>
          <w:sz w:val="21"/>
          <w:szCs w:val="21"/>
        </w:rPr>
        <w:t>display:inline</w:t>
      </w:r>
      <w:proofErr w:type="spellEnd"/>
      <w:r w:rsidRPr="00A25653">
        <w:rPr>
          <w:rFonts w:ascii="Verdana" w:hAnsi="Verdana"/>
          <w:color w:val="383838"/>
          <w:sz w:val="21"/>
          <w:szCs w:val="21"/>
        </w:rPr>
        <w:t xml:space="preserve"> </w:t>
      </w:r>
      <w:r w:rsidRPr="00A25653">
        <w:rPr>
          <w:rFonts w:ascii="Verdana" w:hAnsi="Verdana"/>
          <w:color w:val="383838"/>
          <w:sz w:val="21"/>
          <w:szCs w:val="21"/>
        </w:rPr>
        <w:t>是可以解决的。</w:t>
      </w:r>
      <w:r w:rsidRPr="00A25653">
        <w:rPr>
          <w:rFonts w:ascii="Verdana" w:hAnsi="Verdana"/>
          <w:color w:val="383838"/>
          <w:sz w:val="21"/>
          <w:szCs w:val="21"/>
        </w:rPr>
        <w:t>(</w:t>
      </w:r>
      <w:r w:rsidRPr="00A25653">
        <w:rPr>
          <w:rFonts w:ascii="Verdana" w:hAnsi="Verdana"/>
          <w:color w:val="383838"/>
          <w:sz w:val="21"/>
          <w:szCs w:val="21"/>
        </w:rPr>
        <w:t>当</w:t>
      </w:r>
      <w:r w:rsidRPr="00A25653">
        <w:rPr>
          <w:rFonts w:ascii="Verdana" w:hAnsi="Verdana"/>
          <w:color w:val="383838"/>
          <w:sz w:val="21"/>
          <w:szCs w:val="21"/>
        </w:rPr>
        <w:t>float</w:t>
      </w:r>
      <w:r w:rsidRPr="00A25653">
        <w:rPr>
          <w:rFonts w:ascii="Verdana" w:hAnsi="Verdana"/>
          <w:color w:val="383838"/>
          <w:sz w:val="21"/>
          <w:szCs w:val="21"/>
        </w:rPr>
        <w:t>和</w:t>
      </w:r>
      <w:r w:rsidRPr="00A25653">
        <w:rPr>
          <w:rFonts w:ascii="Verdana" w:hAnsi="Verdana"/>
          <w:color w:val="383838"/>
          <w:sz w:val="21"/>
          <w:szCs w:val="21"/>
        </w:rPr>
        <w:t>margin</w:t>
      </w:r>
      <w:r w:rsidRPr="00A25653">
        <w:rPr>
          <w:rFonts w:ascii="Verdana" w:hAnsi="Verdana"/>
          <w:color w:val="383838"/>
          <w:sz w:val="21"/>
          <w:szCs w:val="21"/>
        </w:rPr>
        <w:t>同时使用时</w:t>
      </w:r>
      <w:r w:rsidRPr="00A25653">
        <w:rPr>
          <w:rFonts w:ascii="Verdana" w:hAnsi="Verdana"/>
          <w:color w:val="383838"/>
          <w:sz w:val="21"/>
          <w:szCs w:val="21"/>
        </w:rPr>
        <w:t>)</w:t>
      </w:r>
    </w:p>
    <w:p w:rsidR="009D0053" w:rsidRPr="00A25653" w:rsidRDefault="00A35B04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Style w:val="a4"/>
          <w:rFonts w:ascii="Verdana" w:hAnsi="Verdana" w:hint="eastAsia"/>
          <w:color w:val="383838"/>
          <w:sz w:val="21"/>
          <w:szCs w:val="21"/>
        </w:rPr>
        <w:t>21</w:t>
      </w:r>
      <w:r w:rsidRPr="00A25653">
        <w:rPr>
          <w:rStyle w:val="a4"/>
          <w:rFonts w:ascii="Verdana" w:hAnsi="Verdana" w:hint="eastAsia"/>
          <w:color w:val="383838"/>
          <w:sz w:val="21"/>
          <w:szCs w:val="21"/>
        </w:rPr>
        <w:t>、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为什么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FF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下文本无法撑开容器的高度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?</w:t>
      </w:r>
    </w:p>
    <w:p w:rsidR="009D0053" w:rsidRPr="00A25653" w:rsidRDefault="009D0053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>标准浏览器中固定高度值的容器是不会像</w:t>
      </w:r>
      <w:r w:rsidRPr="00A25653">
        <w:rPr>
          <w:rFonts w:ascii="Verdana" w:hAnsi="Verdana"/>
          <w:color w:val="383838"/>
          <w:sz w:val="21"/>
          <w:szCs w:val="21"/>
        </w:rPr>
        <w:t>IE6</w:t>
      </w:r>
      <w:r w:rsidRPr="00A25653">
        <w:rPr>
          <w:rFonts w:ascii="Verdana" w:hAnsi="Verdana"/>
          <w:color w:val="383838"/>
          <w:sz w:val="21"/>
          <w:szCs w:val="21"/>
        </w:rPr>
        <w:t>里那样被撑开的</w:t>
      </w:r>
      <w:r w:rsidRPr="00A25653">
        <w:rPr>
          <w:rFonts w:ascii="Verdana" w:hAnsi="Verdana"/>
          <w:color w:val="383838"/>
          <w:sz w:val="21"/>
          <w:szCs w:val="21"/>
        </w:rPr>
        <w:t>,</w:t>
      </w:r>
      <w:r w:rsidRPr="00A25653">
        <w:rPr>
          <w:rFonts w:ascii="Verdana" w:hAnsi="Verdana"/>
          <w:color w:val="383838"/>
          <w:sz w:val="21"/>
          <w:szCs w:val="21"/>
        </w:rPr>
        <w:t>又想固定高度，又想能被撑开需要怎样设置呢？办法就是去掉</w:t>
      </w:r>
      <w:r w:rsidRPr="00A25653">
        <w:rPr>
          <w:rFonts w:ascii="Verdana" w:hAnsi="Verdana"/>
          <w:color w:val="383838"/>
          <w:sz w:val="21"/>
          <w:szCs w:val="21"/>
        </w:rPr>
        <w:t>height</w:t>
      </w:r>
      <w:r w:rsidRPr="00A25653">
        <w:rPr>
          <w:rFonts w:ascii="Verdana" w:hAnsi="Verdana"/>
          <w:color w:val="383838"/>
          <w:sz w:val="21"/>
          <w:szCs w:val="21"/>
        </w:rPr>
        <w:t>设置</w:t>
      </w:r>
      <w:r w:rsidRPr="00A25653">
        <w:rPr>
          <w:rFonts w:ascii="Verdana" w:hAnsi="Verdana"/>
          <w:color w:val="383838"/>
          <w:sz w:val="21"/>
          <w:szCs w:val="21"/>
        </w:rPr>
        <w:t xml:space="preserve">min-height:200px; </w:t>
      </w:r>
      <w:r w:rsidRPr="00A25653">
        <w:rPr>
          <w:rFonts w:ascii="Verdana" w:hAnsi="Verdana"/>
          <w:color w:val="383838"/>
          <w:sz w:val="21"/>
          <w:szCs w:val="21"/>
        </w:rPr>
        <w:t>这里为了照顾不认识</w:t>
      </w:r>
      <w:r w:rsidRPr="00A25653">
        <w:rPr>
          <w:rFonts w:ascii="Verdana" w:hAnsi="Verdana"/>
          <w:color w:val="383838"/>
          <w:sz w:val="21"/>
          <w:szCs w:val="21"/>
        </w:rPr>
        <w:t>min-height</w:t>
      </w:r>
      <w:r w:rsidRPr="00A25653">
        <w:rPr>
          <w:rFonts w:ascii="Verdana" w:hAnsi="Verdana"/>
          <w:color w:val="383838"/>
          <w:sz w:val="21"/>
          <w:szCs w:val="21"/>
        </w:rPr>
        <w:t>的</w:t>
      </w:r>
      <w:r w:rsidRPr="00A25653">
        <w:rPr>
          <w:rFonts w:ascii="Verdana" w:hAnsi="Verdana"/>
          <w:color w:val="383838"/>
          <w:sz w:val="21"/>
          <w:szCs w:val="21"/>
        </w:rPr>
        <w:t xml:space="preserve">IE6 </w:t>
      </w:r>
      <w:r w:rsidRPr="00A25653">
        <w:rPr>
          <w:rFonts w:ascii="Verdana" w:hAnsi="Verdana"/>
          <w:color w:val="383838"/>
          <w:sz w:val="21"/>
          <w:szCs w:val="21"/>
        </w:rPr>
        <w:t>可以这样定义：</w:t>
      </w:r>
    </w:p>
    <w:p w:rsidR="009D0053" w:rsidRPr="00A25653" w:rsidRDefault="009D0053" w:rsidP="009D0053">
      <w:pPr>
        <w:pStyle w:val="code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 xml:space="preserve">div { </w:t>
      </w:r>
      <w:proofErr w:type="spellStart"/>
      <w:r w:rsidRPr="00A25653">
        <w:rPr>
          <w:rFonts w:ascii="Verdana" w:hAnsi="Verdana"/>
          <w:color w:val="383838"/>
          <w:sz w:val="21"/>
          <w:szCs w:val="21"/>
        </w:rPr>
        <w:t>height:auto!important</w:t>
      </w:r>
      <w:proofErr w:type="spellEnd"/>
      <w:r w:rsidRPr="00A25653">
        <w:rPr>
          <w:rFonts w:ascii="Verdana" w:hAnsi="Verdana"/>
          <w:color w:val="383838"/>
          <w:sz w:val="21"/>
          <w:szCs w:val="21"/>
        </w:rPr>
        <w:t>; height:200px; min-height:200px; }</w:t>
      </w:r>
    </w:p>
    <w:p w:rsidR="009D0053" w:rsidRPr="00A25653" w:rsidRDefault="00A35B04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Style w:val="a4"/>
          <w:rFonts w:ascii="Verdana" w:hAnsi="Verdana" w:hint="eastAsia"/>
          <w:color w:val="383838"/>
          <w:sz w:val="21"/>
          <w:szCs w:val="21"/>
        </w:rPr>
        <w:t>22</w:t>
      </w:r>
      <w:r w:rsidRPr="00A25653">
        <w:rPr>
          <w:rStyle w:val="a4"/>
          <w:rFonts w:ascii="Verdana" w:hAnsi="Verdana" w:hint="eastAsia"/>
          <w:color w:val="383838"/>
          <w:sz w:val="21"/>
          <w:szCs w:val="21"/>
        </w:rPr>
        <w:t>、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为什么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web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标准中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IE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无法设置滚动条颜色了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?</w:t>
      </w:r>
    </w:p>
    <w:p w:rsidR="009D0053" w:rsidRPr="00A25653" w:rsidRDefault="009D0053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>原来样式设置：</w:t>
      </w:r>
    </w:p>
    <w:p w:rsidR="009D0053" w:rsidRPr="00A25653" w:rsidRDefault="009D0053" w:rsidP="009D0053">
      <w:pPr>
        <w:pStyle w:val="code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>&lt;style type="text/</w:t>
      </w:r>
      <w:proofErr w:type="spellStart"/>
      <w:r w:rsidRPr="00A25653">
        <w:rPr>
          <w:rFonts w:ascii="Verdana" w:hAnsi="Verdana"/>
          <w:color w:val="383838"/>
          <w:sz w:val="21"/>
          <w:szCs w:val="21"/>
        </w:rPr>
        <w:t>css</w:t>
      </w:r>
      <w:proofErr w:type="spellEnd"/>
      <w:r w:rsidRPr="00A25653">
        <w:rPr>
          <w:rFonts w:ascii="Verdana" w:hAnsi="Verdana"/>
          <w:color w:val="383838"/>
          <w:sz w:val="21"/>
          <w:szCs w:val="21"/>
        </w:rPr>
        <w:t>"&gt;</w:t>
      </w:r>
      <w:r w:rsidRPr="00A25653">
        <w:rPr>
          <w:rFonts w:ascii="Verdana" w:hAnsi="Verdana"/>
          <w:color w:val="383838"/>
          <w:sz w:val="21"/>
          <w:szCs w:val="21"/>
        </w:rPr>
        <w:br/>
        <w:t>body { scrollbar-face-color:#f6f6f6; scrollbar-highlight-</w:t>
      </w:r>
      <w:proofErr w:type="spellStart"/>
      <w:r w:rsidRPr="00A25653">
        <w:rPr>
          <w:rFonts w:ascii="Verdana" w:hAnsi="Verdana"/>
          <w:color w:val="383838"/>
          <w:sz w:val="21"/>
          <w:szCs w:val="21"/>
        </w:rPr>
        <w:t>color:#fff</w:t>
      </w:r>
      <w:proofErr w:type="spellEnd"/>
      <w:r w:rsidRPr="00A25653">
        <w:rPr>
          <w:rFonts w:ascii="Verdana" w:hAnsi="Verdana"/>
          <w:color w:val="383838"/>
          <w:sz w:val="21"/>
          <w:szCs w:val="21"/>
        </w:rPr>
        <w:t>; scrollbar-shadow-</w:t>
      </w:r>
      <w:proofErr w:type="spellStart"/>
      <w:r w:rsidRPr="00A25653">
        <w:rPr>
          <w:rFonts w:ascii="Verdana" w:hAnsi="Verdana"/>
          <w:color w:val="383838"/>
          <w:sz w:val="21"/>
          <w:szCs w:val="21"/>
        </w:rPr>
        <w:t>color:#eeeeee</w:t>
      </w:r>
      <w:proofErr w:type="spellEnd"/>
      <w:r w:rsidRPr="00A25653">
        <w:rPr>
          <w:rFonts w:ascii="Verdana" w:hAnsi="Verdana"/>
          <w:color w:val="383838"/>
          <w:sz w:val="21"/>
          <w:szCs w:val="21"/>
        </w:rPr>
        <w:t>; scrollbar-3dlight-color:#eeeeee; scrollbar-arrow-color:#000; scrollbar-track-</w:t>
      </w:r>
      <w:proofErr w:type="spellStart"/>
      <w:r w:rsidRPr="00A25653">
        <w:rPr>
          <w:rFonts w:ascii="Verdana" w:hAnsi="Verdana"/>
          <w:color w:val="383838"/>
          <w:sz w:val="21"/>
          <w:szCs w:val="21"/>
        </w:rPr>
        <w:t>color:#fff</w:t>
      </w:r>
      <w:proofErr w:type="spellEnd"/>
      <w:r w:rsidRPr="00A25653">
        <w:rPr>
          <w:rFonts w:ascii="Verdana" w:hAnsi="Verdana"/>
          <w:color w:val="383838"/>
          <w:sz w:val="21"/>
          <w:szCs w:val="21"/>
        </w:rPr>
        <w:t>; scrollbar-</w:t>
      </w:r>
      <w:proofErr w:type="spellStart"/>
      <w:r w:rsidRPr="00A25653">
        <w:rPr>
          <w:rFonts w:ascii="Verdana" w:hAnsi="Verdana"/>
          <w:color w:val="383838"/>
          <w:sz w:val="21"/>
          <w:szCs w:val="21"/>
        </w:rPr>
        <w:t>darkshadow-color:#fff</w:t>
      </w:r>
      <w:proofErr w:type="spellEnd"/>
      <w:r w:rsidRPr="00A25653">
        <w:rPr>
          <w:rFonts w:ascii="Verdana" w:hAnsi="Verdana"/>
          <w:color w:val="383838"/>
          <w:sz w:val="21"/>
          <w:szCs w:val="21"/>
        </w:rPr>
        <w:t>; }</w:t>
      </w:r>
      <w:r w:rsidRPr="00A25653">
        <w:rPr>
          <w:rFonts w:ascii="Verdana" w:hAnsi="Verdana"/>
          <w:color w:val="383838"/>
          <w:sz w:val="21"/>
          <w:szCs w:val="21"/>
        </w:rPr>
        <w:br/>
        <w:t>&lt;/style&gt;</w:t>
      </w:r>
    </w:p>
    <w:p w:rsidR="009D0053" w:rsidRPr="00A25653" w:rsidRDefault="009D0053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>解决办法是将</w:t>
      </w:r>
      <w:r w:rsidRPr="00A25653">
        <w:rPr>
          <w:rFonts w:ascii="Verdana" w:hAnsi="Verdana"/>
          <w:color w:val="383838"/>
          <w:sz w:val="21"/>
          <w:szCs w:val="21"/>
        </w:rPr>
        <w:t>body</w:t>
      </w:r>
      <w:r w:rsidRPr="00A25653">
        <w:rPr>
          <w:rFonts w:ascii="Verdana" w:hAnsi="Verdana"/>
          <w:color w:val="383838"/>
          <w:sz w:val="21"/>
          <w:szCs w:val="21"/>
        </w:rPr>
        <w:t>换成</w:t>
      </w:r>
      <w:r w:rsidRPr="00A25653">
        <w:rPr>
          <w:rFonts w:ascii="Verdana" w:hAnsi="Verdana"/>
          <w:color w:val="383838"/>
          <w:sz w:val="21"/>
          <w:szCs w:val="21"/>
        </w:rPr>
        <w:t>html</w:t>
      </w:r>
    </w:p>
    <w:p w:rsidR="009D0053" w:rsidRPr="00A25653" w:rsidRDefault="00A35B04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Style w:val="a4"/>
          <w:rFonts w:ascii="Verdana" w:hAnsi="Verdana" w:hint="eastAsia"/>
          <w:color w:val="383838"/>
          <w:sz w:val="21"/>
          <w:szCs w:val="21"/>
        </w:rPr>
        <w:t>23</w:t>
      </w:r>
      <w:r w:rsidRPr="00A25653">
        <w:rPr>
          <w:rStyle w:val="a4"/>
          <w:rFonts w:ascii="Verdana" w:hAnsi="Verdana" w:hint="eastAsia"/>
          <w:color w:val="383838"/>
          <w:sz w:val="21"/>
          <w:szCs w:val="21"/>
        </w:rPr>
        <w:t>、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为什么无法定义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1px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左右高度的容器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?</w:t>
      </w:r>
    </w:p>
    <w:p w:rsidR="009D0053" w:rsidRPr="00A25653" w:rsidRDefault="009D0053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>IE6</w:t>
      </w:r>
      <w:r w:rsidRPr="00A25653">
        <w:rPr>
          <w:rFonts w:ascii="Verdana" w:hAnsi="Verdana"/>
          <w:color w:val="383838"/>
          <w:sz w:val="21"/>
          <w:szCs w:val="21"/>
        </w:rPr>
        <w:t>下这个问题是因为默认的行高造成的，解决的方法也有很多，例如：</w:t>
      </w:r>
      <w:proofErr w:type="spellStart"/>
      <w:r w:rsidRPr="00A25653">
        <w:rPr>
          <w:rFonts w:ascii="Verdana" w:hAnsi="Verdana"/>
          <w:color w:val="383838"/>
          <w:sz w:val="21"/>
          <w:szCs w:val="21"/>
        </w:rPr>
        <w:t>overflow:hidden</w:t>
      </w:r>
      <w:proofErr w:type="spellEnd"/>
      <w:r w:rsidRPr="00A25653">
        <w:rPr>
          <w:rFonts w:ascii="Verdana" w:hAnsi="Verdana"/>
          <w:color w:val="383838"/>
          <w:sz w:val="21"/>
          <w:szCs w:val="21"/>
        </w:rPr>
        <w:t xml:space="preserve"> | zoom:0.08 | line-height:1px</w:t>
      </w:r>
    </w:p>
    <w:p w:rsidR="009D0053" w:rsidRPr="00A25653" w:rsidRDefault="00A35B04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Style w:val="a4"/>
          <w:rFonts w:ascii="Verdana" w:hAnsi="Verdana" w:hint="eastAsia"/>
          <w:color w:val="383838"/>
          <w:sz w:val="21"/>
          <w:szCs w:val="21"/>
        </w:rPr>
        <w:t>24</w:t>
      </w:r>
      <w:r w:rsidRPr="00A25653">
        <w:rPr>
          <w:rStyle w:val="a4"/>
          <w:rFonts w:ascii="Verdana" w:hAnsi="Verdana" w:hint="eastAsia"/>
          <w:color w:val="383838"/>
          <w:sz w:val="21"/>
          <w:szCs w:val="21"/>
        </w:rPr>
        <w:t>、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怎么样才能让层显示在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FLASH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之上呢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?</w:t>
      </w:r>
    </w:p>
    <w:p w:rsidR="009D0053" w:rsidRPr="00A25653" w:rsidRDefault="009D0053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>解决的办法是给</w:t>
      </w:r>
      <w:r w:rsidRPr="00A25653">
        <w:rPr>
          <w:rFonts w:ascii="Verdana" w:hAnsi="Verdana"/>
          <w:color w:val="383838"/>
          <w:sz w:val="21"/>
          <w:szCs w:val="21"/>
        </w:rPr>
        <w:t>FLASH</w:t>
      </w:r>
      <w:r w:rsidRPr="00A25653">
        <w:rPr>
          <w:rFonts w:ascii="Verdana" w:hAnsi="Verdana"/>
          <w:color w:val="383838"/>
          <w:sz w:val="21"/>
          <w:szCs w:val="21"/>
        </w:rPr>
        <w:t>设置透明</w:t>
      </w:r>
      <w:r w:rsidRPr="00A25653">
        <w:rPr>
          <w:rFonts w:ascii="Verdana" w:hAnsi="Verdana"/>
          <w:color w:val="383838"/>
          <w:sz w:val="21"/>
          <w:szCs w:val="21"/>
        </w:rPr>
        <w:t>:</w:t>
      </w:r>
    </w:p>
    <w:p w:rsidR="009D0053" w:rsidRPr="00A25653" w:rsidRDefault="009D0053" w:rsidP="009D0053">
      <w:pPr>
        <w:pStyle w:val="code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>&lt;</w:t>
      </w:r>
      <w:proofErr w:type="spellStart"/>
      <w:r w:rsidRPr="00A25653">
        <w:rPr>
          <w:rFonts w:ascii="Verdana" w:hAnsi="Verdana"/>
          <w:color w:val="383838"/>
          <w:sz w:val="21"/>
          <w:szCs w:val="21"/>
        </w:rPr>
        <w:t>param</w:t>
      </w:r>
      <w:proofErr w:type="spellEnd"/>
      <w:r w:rsidRPr="00A25653">
        <w:rPr>
          <w:rFonts w:ascii="Verdana" w:hAnsi="Verdana"/>
          <w:color w:val="383838"/>
          <w:sz w:val="21"/>
          <w:szCs w:val="21"/>
        </w:rPr>
        <w:t xml:space="preserve"> name="</w:t>
      </w:r>
      <w:proofErr w:type="spellStart"/>
      <w:r w:rsidRPr="00A25653">
        <w:rPr>
          <w:rFonts w:ascii="Verdana" w:hAnsi="Verdana"/>
          <w:color w:val="383838"/>
          <w:sz w:val="21"/>
          <w:szCs w:val="21"/>
        </w:rPr>
        <w:t>wmode</w:t>
      </w:r>
      <w:proofErr w:type="spellEnd"/>
      <w:r w:rsidRPr="00A25653">
        <w:rPr>
          <w:rFonts w:ascii="Verdana" w:hAnsi="Verdana"/>
          <w:color w:val="383838"/>
          <w:sz w:val="21"/>
          <w:szCs w:val="21"/>
        </w:rPr>
        <w:t>" value="transparent" /&gt;</w:t>
      </w:r>
    </w:p>
    <w:p w:rsidR="009D0053" w:rsidRPr="00A25653" w:rsidRDefault="00A35B04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Style w:val="a4"/>
          <w:rFonts w:ascii="Verdana" w:hAnsi="Verdana" w:hint="eastAsia"/>
          <w:color w:val="383838"/>
          <w:sz w:val="21"/>
          <w:szCs w:val="21"/>
        </w:rPr>
        <w:t>25</w:t>
      </w:r>
      <w:r w:rsidRPr="00A25653">
        <w:rPr>
          <w:rStyle w:val="a4"/>
          <w:rFonts w:ascii="Verdana" w:hAnsi="Verdana" w:hint="eastAsia"/>
          <w:color w:val="383838"/>
          <w:sz w:val="21"/>
          <w:szCs w:val="21"/>
        </w:rPr>
        <w:t>、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怎样使一个层垂直居中于浏览器中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?</w:t>
      </w:r>
    </w:p>
    <w:p w:rsidR="009D0053" w:rsidRPr="00A25653" w:rsidRDefault="009D0053" w:rsidP="009D0053">
      <w:pPr>
        <w:pStyle w:val="code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>&lt;style type="text/</w:t>
      </w:r>
      <w:proofErr w:type="spellStart"/>
      <w:r w:rsidRPr="00A25653">
        <w:rPr>
          <w:rFonts w:ascii="Verdana" w:hAnsi="Verdana"/>
          <w:color w:val="383838"/>
          <w:sz w:val="21"/>
          <w:szCs w:val="21"/>
        </w:rPr>
        <w:t>css</w:t>
      </w:r>
      <w:proofErr w:type="spellEnd"/>
      <w:r w:rsidRPr="00A25653">
        <w:rPr>
          <w:rFonts w:ascii="Verdana" w:hAnsi="Verdana"/>
          <w:color w:val="383838"/>
          <w:sz w:val="21"/>
          <w:szCs w:val="21"/>
        </w:rPr>
        <w:t>"&gt;</w:t>
      </w:r>
      <w:r w:rsidRPr="00A25653">
        <w:rPr>
          <w:rFonts w:ascii="Verdana" w:hAnsi="Verdana"/>
          <w:color w:val="383838"/>
          <w:sz w:val="21"/>
          <w:szCs w:val="21"/>
        </w:rPr>
        <w:br/>
        <w:t>&lt;!--</w:t>
      </w:r>
      <w:r w:rsidRPr="00A25653">
        <w:rPr>
          <w:rFonts w:ascii="Verdana" w:hAnsi="Verdana"/>
          <w:color w:val="383838"/>
          <w:sz w:val="21"/>
          <w:szCs w:val="21"/>
        </w:rPr>
        <w:br/>
        <w:t>div {</w:t>
      </w:r>
      <w:r w:rsidRPr="00A25653">
        <w:rPr>
          <w:rFonts w:ascii="Verdana" w:hAnsi="Verdana"/>
          <w:color w:val="383838"/>
          <w:sz w:val="21"/>
          <w:szCs w:val="21"/>
        </w:rPr>
        <w:br/>
      </w:r>
      <w:proofErr w:type="spellStart"/>
      <w:r w:rsidRPr="00A25653">
        <w:rPr>
          <w:rFonts w:ascii="Verdana" w:hAnsi="Verdana"/>
          <w:color w:val="383838"/>
          <w:sz w:val="21"/>
          <w:szCs w:val="21"/>
        </w:rPr>
        <w:t>position:absolute</w:t>
      </w:r>
      <w:proofErr w:type="spellEnd"/>
      <w:r w:rsidRPr="00A25653">
        <w:rPr>
          <w:rFonts w:ascii="Verdana" w:hAnsi="Verdana"/>
          <w:color w:val="383838"/>
          <w:sz w:val="21"/>
          <w:szCs w:val="21"/>
        </w:rPr>
        <w:t>;</w:t>
      </w:r>
      <w:r w:rsidRPr="00A25653">
        <w:rPr>
          <w:rFonts w:ascii="Verdana" w:hAnsi="Verdana"/>
          <w:color w:val="383838"/>
          <w:sz w:val="21"/>
          <w:szCs w:val="21"/>
        </w:rPr>
        <w:br/>
      </w:r>
      <w:r w:rsidRPr="00A25653">
        <w:rPr>
          <w:rFonts w:ascii="Verdana" w:hAnsi="Verdana"/>
          <w:color w:val="383838"/>
          <w:sz w:val="21"/>
          <w:szCs w:val="21"/>
        </w:rPr>
        <w:lastRenderedPageBreak/>
        <w:t>top:50%;</w:t>
      </w:r>
      <w:r w:rsidRPr="00A25653">
        <w:rPr>
          <w:rFonts w:ascii="Verdana" w:hAnsi="Verdana"/>
          <w:color w:val="383838"/>
          <w:sz w:val="21"/>
          <w:szCs w:val="21"/>
        </w:rPr>
        <w:br/>
        <w:t>left:50%;</w:t>
      </w:r>
      <w:r w:rsidRPr="00A25653">
        <w:rPr>
          <w:rFonts w:ascii="Verdana" w:hAnsi="Verdana"/>
          <w:color w:val="383838"/>
          <w:sz w:val="21"/>
          <w:szCs w:val="21"/>
        </w:rPr>
        <w:br/>
        <w:t xml:space="preserve">margin:-100px 0 </w:t>
      </w:r>
      <w:proofErr w:type="spellStart"/>
      <w:r w:rsidRPr="00A25653">
        <w:rPr>
          <w:rFonts w:ascii="Verdana" w:hAnsi="Verdana"/>
          <w:color w:val="383838"/>
          <w:sz w:val="21"/>
          <w:szCs w:val="21"/>
        </w:rPr>
        <w:t>0</w:t>
      </w:r>
      <w:proofErr w:type="spellEnd"/>
      <w:r w:rsidRPr="00A25653">
        <w:rPr>
          <w:rFonts w:ascii="Verdana" w:hAnsi="Verdana"/>
          <w:color w:val="383838"/>
          <w:sz w:val="21"/>
          <w:szCs w:val="21"/>
        </w:rPr>
        <w:t xml:space="preserve"> -100px;</w:t>
      </w:r>
      <w:r w:rsidRPr="00A25653">
        <w:rPr>
          <w:rFonts w:ascii="Verdana" w:hAnsi="Verdana"/>
          <w:color w:val="383838"/>
          <w:sz w:val="21"/>
          <w:szCs w:val="21"/>
        </w:rPr>
        <w:br/>
        <w:t>width:200px;</w:t>
      </w:r>
      <w:r w:rsidRPr="00A25653">
        <w:rPr>
          <w:rFonts w:ascii="Verdana" w:hAnsi="Verdana"/>
          <w:color w:val="383838"/>
          <w:sz w:val="21"/>
          <w:szCs w:val="21"/>
        </w:rPr>
        <w:br/>
        <w:t>height:200px;</w:t>
      </w:r>
      <w:r w:rsidRPr="00A25653">
        <w:rPr>
          <w:rFonts w:ascii="Verdana" w:hAnsi="Verdana"/>
          <w:color w:val="383838"/>
          <w:sz w:val="21"/>
          <w:szCs w:val="21"/>
        </w:rPr>
        <w:br/>
        <w:t>border:1px solid red;</w:t>
      </w:r>
      <w:r w:rsidRPr="00A25653">
        <w:rPr>
          <w:rFonts w:ascii="Verdana" w:hAnsi="Verdana"/>
          <w:color w:val="383838"/>
          <w:sz w:val="21"/>
          <w:szCs w:val="21"/>
        </w:rPr>
        <w:br/>
        <w:t>}</w:t>
      </w:r>
      <w:r w:rsidRPr="00A25653">
        <w:rPr>
          <w:rFonts w:ascii="Verdana" w:hAnsi="Verdana"/>
          <w:color w:val="383838"/>
          <w:sz w:val="21"/>
          <w:szCs w:val="21"/>
        </w:rPr>
        <w:br/>
        <w:t>--&gt;</w:t>
      </w:r>
      <w:r w:rsidRPr="00A25653">
        <w:rPr>
          <w:rFonts w:ascii="Verdana" w:hAnsi="Verdana"/>
          <w:color w:val="383838"/>
          <w:sz w:val="21"/>
          <w:szCs w:val="21"/>
        </w:rPr>
        <w:br/>
        <w:t>&lt;/style&gt;</w:t>
      </w:r>
    </w:p>
    <w:p w:rsidR="009D0053" w:rsidRPr="00A25653" w:rsidRDefault="009D0053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>这里使用百分比绝对定位，与外补丁负值的方法，负值的大小为其自身宽度高度除以二</w:t>
      </w:r>
    </w:p>
    <w:p w:rsidR="009D0053" w:rsidRPr="00A25653" w:rsidRDefault="00A35B04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Style w:val="a4"/>
          <w:rFonts w:ascii="Verdana" w:hAnsi="Verdana" w:hint="eastAsia"/>
          <w:color w:val="383838"/>
          <w:sz w:val="21"/>
          <w:szCs w:val="21"/>
        </w:rPr>
        <w:t>26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、</w:t>
      </w:r>
      <w:proofErr w:type="spellStart"/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firefox</w:t>
      </w:r>
      <w:proofErr w:type="spellEnd"/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嵌套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div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标签的居中问题的解决方法</w:t>
      </w:r>
    </w:p>
    <w:p w:rsidR="009D0053" w:rsidRPr="00A25653" w:rsidRDefault="009D0053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>假定有如下情况：</w:t>
      </w:r>
    </w:p>
    <w:p w:rsidR="009D0053" w:rsidRPr="00A25653" w:rsidRDefault="009D0053" w:rsidP="009D0053">
      <w:pPr>
        <w:pStyle w:val="code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>&lt;div id="a"&gt;</w:t>
      </w:r>
      <w:r w:rsidRPr="00A25653">
        <w:rPr>
          <w:rFonts w:ascii="Verdana" w:hAnsi="Verdana"/>
          <w:color w:val="383838"/>
          <w:sz w:val="21"/>
          <w:szCs w:val="21"/>
        </w:rPr>
        <w:br/>
        <w:t>&lt;div id="b"&gt; &lt;/div&gt;</w:t>
      </w:r>
      <w:r w:rsidRPr="00A25653">
        <w:rPr>
          <w:rFonts w:ascii="Verdana" w:hAnsi="Verdana"/>
          <w:color w:val="383838"/>
          <w:sz w:val="21"/>
          <w:szCs w:val="21"/>
        </w:rPr>
        <w:br/>
        <w:t>&lt;/div&gt;</w:t>
      </w:r>
    </w:p>
    <w:p w:rsidR="009D0053" w:rsidRPr="00A25653" w:rsidRDefault="009D0053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>如果要实现</w:t>
      </w:r>
      <w:r w:rsidRPr="00A25653">
        <w:rPr>
          <w:rFonts w:ascii="Verdana" w:hAnsi="Verdana"/>
          <w:color w:val="383838"/>
          <w:sz w:val="21"/>
          <w:szCs w:val="21"/>
        </w:rPr>
        <w:t>b</w:t>
      </w:r>
      <w:r w:rsidRPr="00A25653">
        <w:rPr>
          <w:rFonts w:ascii="Verdana" w:hAnsi="Verdana"/>
          <w:color w:val="383838"/>
          <w:sz w:val="21"/>
          <w:szCs w:val="21"/>
        </w:rPr>
        <w:t>在</w:t>
      </w:r>
      <w:r w:rsidRPr="00A25653">
        <w:rPr>
          <w:rFonts w:ascii="Verdana" w:hAnsi="Verdana"/>
          <w:color w:val="383838"/>
          <w:sz w:val="21"/>
          <w:szCs w:val="21"/>
        </w:rPr>
        <w:t>a</w:t>
      </w:r>
      <w:r w:rsidRPr="00A25653">
        <w:rPr>
          <w:rFonts w:ascii="Verdana" w:hAnsi="Verdana"/>
          <w:color w:val="383838"/>
          <w:sz w:val="21"/>
          <w:szCs w:val="21"/>
        </w:rPr>
        <w:t>中居中放置，一般只需用</w:t>
      </w:r>
      <w:r w:rsidRPr="00A25653">
        <w:rPr>
          <w:rFonts w:ascii="Verdana" w:hAnsi="Verdana"/>
          <w:color w:val="383838"/>
          <w:sz w:val="21"/>
          <w:szCs w:val="21"/>
        </w:rPr>
        <w:t>CSS</w:t>
      </w:r>
      <w:r w:rsidRPr="00A25653">
        <w:rPr>
          <w:rFonts w:ascii="Verdana" w:hAnsi="Verdana"/>
          <w:color w:val="383838"/>
          <w:sz w:val="21"/>
          <w:szCs w:val="21"/>
        </w:rPr>
        <w:t>设置</w:t>
      </w:r>
      <w:r w:rsidRPr="00A25653">
        <w:rPr>
          <w:rFonts w:ascii="Verdana" w:hAnsi="Verdana"/>
          <w:color w:val="383838"/>
          <w:sz w:val="21"/>
          <w:szCs w:val="21"/>
        </w:rPr>
        <w:t>a</w:t>
      </w:r>
      <w:r w:rsidRPr="00A25653">
        <w:rPr>
          <w:rFonts w:ascii="Verdana" w:hAnsi="Verdana"/>
          <w:color w:val="383838"/>
          <w:sz w:val="21"/>
          <w:szCs w:val="21"/>
        </w:rPr>
        <w:t>的</w:t>
      </w:r>
      <w:r w:rsidRPr="00A25653">
        <w:rPr>
          <w:rFonts w:ascii="Verdana" w:hAnsi="Verdana"/>
          <w:color w:val="383838"/>
          <w:sz w:val="21"/>
          <w:szCs w:val="21"/>
        </w:rPr>
        <w:t>text-align</w:t>
      </w:r>
      <w:r w:rsidRPr="00A25653">
        <w:rPr>
          <w:rFonts w:ascii="Verdana" w:hAnsi="Verdana"/>
          <w:color w:val="383838"/>
          <w:sz w:val="21"/>
          <w:szCs w:val="21"/>
        </w:rPr>
        <w:t>属性为</w:t>
      </w:r>
      <w:r w:rsidRPr="00A25653">
        <w:rPr>
          <w:rFonts w:ascii="Verdana" w:hAnsi="Verdana"/>
          <w:color w:val="383838"/>
          <w:sz w:val="21"/>
          <w:szCs w:val="21"/>
        </w:rPr>
        <w:t>center</w:t>
      </w:r>
      <w:r w:rsidRPr="00A25653">
        <w:rPr>
          <w:rFonts w:ascii="Verdana" w:hAnsi="Verdana"/>
          <w:color w:val="383838"/>
          <w:sz w:val="21"/>
          <w:szCs w:val="21"/>
        </w:rPr>
        <w:t>。这样的方法在</w:t>
      </w:r>
      <w:r w:rsidRPr="00A25653">
        <w:rPr>
          <w:rFonts w:ascii="Verdana" w:hAnsi="Verdana"/>
          <w:color w:val="383838"/>
          <w:sz w:val="21"/>
          <w:szCs w:val="21"/>
        </w:rPr>
        <w:t>IE</w:t>
      </w:r>
      <w:r w:rsidRPr="00A25653">
        <w:rPr>
          <w:rFonts w:ascii="Verdana" w:hAnsi="Verdana"/>
          <w:color w:val="383838"/>
          <w:sz w:val="21"/>
          <w:szCs w:val="21"/>
        </w:rPr>
        <w:t>里看起来一切正常；但是在</w:t>
      </w:r>
      <w:r w:rsidRPr="00A25653">
        <w:rPr>
          <w:rFonts w:ascii="Verdana" w:hAnsi="Verdana"/>
          <w:color w:val="383838"/>
          <w:sz w:val="21"/>
          <w:szCs w:val="21"/>
        </w:rPr>
        <w:t>Firefox</w:t>
      </w:r>
      <w:r w:rsidRPr="00A25653">
        <w:rPr>
          <w:rFonts w:ascii="Verdana" w:hAnsi="Verdana"/>
          <w:color w:val="383838"/>
          <w:sz w:val="21"/>
          <w:szCs w:val="21"/>
        </w:rPr>
        <w:t>中</w:t>
      </w:r>
      <w:r w:rsidRPr="00A25653">
        <w:rPr>
          <w:rFonts w:ascii="Verdana" w:hAnsi="Verdana"/>
          <w:color w:val="383838"/>
          <w:sz w:val="21"/>
          <w:szCs w:val="21"/>
        </w:rPr>
        <w:t>b</w:t>
      </w:r>
      <w:r w:rsidRPr="00A25653">
        <w:rPr>
          <w:rFonts w:ascii="Verdana" w:hAnsi="Verdana"/>
          <w:color w:val="383838"/>
          <w:sz w:val="21"/>
          <w:szCs w:val="21"/>
        </w:rPr>
        <w:t>却会是居左的。</w:t>
      </w:r>
    </w:p>
    <w:p w:rsidR="009D0053" w:rsidRPr="00A25653" w:rsidRDefault="009D0053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>解决办法就是设置</w:t>
      </w:r>
      <w:r w:rsidRPr="00A25653">
        <w:rPr>
          <w:rFonts w:ascii="Verdana" w:hAnsi="Verdana"/>
          <w:color w:val="383838"/>
          <w:sz w:val="21"/>
          <w:szCs w:val="21"/>
        </w:rPr>
        <w:t>b</w:t>
      </w:r>
      <w:r w:rsidRPr="00A25653">
        <w:rPr>
          <w:rFonts w:ascii="Verdana" w:hAnsi="Verdana"/>
          <w:color w:val="383838"/>
          <w:sz w:val="21"/>
          <w:szCs w:val="21"/>
        </w:rPr>
        <w:t>的横向</w:t>
      </w:r>
      <w:r w:rsidRPr="00A25653">
        <w:rPr>
          <w:rFonts w:ascii="Verdana" w:hAnsi="Verdana"/>
          <w:color w:val="383838"/>
          <w:sz w:val="21"/>
          <w:szCs w:val="21"/>
        </w:rPr>
        <w:t>margin</w:t>
      </w:r>
      <w:r w:rsidRPr="00A25653">
        <w:rPr>
          <w:rFonts w:ascii="Verdana" w:hAnsi="Verdana"/>
          <w:color w:val="383838"/>
          <w:sz w:val="21"/>
          <w:szCs w:val="21"/>
        </w:rPr>
        <w:t>为</w:t>
      </w:r>
      <w:r w:rsidRPr="00A25653">
        <w:rPr>
          <w:rFonts w:ascii="Verdana" w:hAnsi="Verdana"/>
          <w:color w:val="383838"/>
          <w:sz w:val="21"/>
          <w:szCs w:val="21"/>
        </w:rPr>
        <w:t>auto</w:t>
      </w:r>
      <w:r w:rsidRPr="00A25653">
        <w:rPr>
          <w:rFonts w:ascii="Verdana" w:hAnsi="Verdana"/>
          <w:color w:val="383838"/>
          <w:sz w:val="21"/>
          <w:szCs w:val="21"/>
        </w:rPr>
        <w:t>。例如设置</w:t>
      </w:r>
      <w:r w:rsidRPr="00A25653">
        <w:rPr>
          <w:rFonts w:ascii="Verdana" w:hAnsi="Verdana"/>
          <w:color w:val="383838"/>
          <w:sz w:val="21"/>
          <w:szCs w:val="21"/>
        </w:rPr>
        <w:t>b</w:t>
      </w:r>
      <w:r w:rsidRPr="00A25653">
        <w:rPr>
          <w:rFonts w:ascii="Verdana" w:hAnsi="Verdana"/>
          <w:color w:val="383838"/>
          <w:sz w:val="21"/>
          <w:szCs w:val="21"/>
        </w:rPr>
        <w:t>的</w:t>
      </w:r>
      <w:r w:rsidRPr="00A25653">
        <w:rPr>
          <w:rFonts w:ascii="Verdana" w:hAnsi="Verdana"/>
          <w:color w:val="383838"/>
          <w:sz w:val="21"/>
          <w:szCs w:val="21"/>
        </w:rPr>
        <w:t>CSS</w:t>
      </w:r>
      <w:r w:rsidRPr="00A25653">
        <w:rPr>
          <w:rFonts w:ascii="Verdana" w:hAnsi="Verdana"/>
          <w:color w:val="383838"/>
          <w:sz w:val="21"/>
          <w:szCs w:val="21"/>
        </w:rPr>
        <w:t>样式为：</w:t>
      </w:r>
      <w:r w:rsidRPr="00A25653">
        <w:rPr>
          <w:rFonts w:ascii="Verdana" w:hAnsi="Verdana"/>
          <w:color w:val="383838"/>
          <w:sz w:val="21"/>
          <w:szCs w:val="21"/>
        </w:rPr>
        <w:t>margin: 0 auto;</w:t>
      </w:r>
      <w:r w:rsidRPr="00A25653">
        <w:rPr>
          <w:rFonts w:ascii="Verdana" w:hAnsi="Verdana"/>
          <w:color w:val="383838"/>
          <w:sz w:val="21"/>
          <w:szCs w:val="21"/>
        </w:rPr>
        <w:t>。</w:t>
      </w:r>
    </w:p>
    <w:p w:rsidR="009D0053" w:rsidRPr="00A25653" w:rsidRDefault="00A35B04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Style w:val="a4"/>
          <w:rFonts w:ascii="Verdana" w:hAnsi="Verdana" w:hint="eastAsia"/>
          <w:color w:val="383838"/>
          <w:sz w:val="21"/>
          <w:szCs w:val="21"/>
        </w:rPr>
        <w:t>27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、网页制作中有哪几种样式设置方法？各有何特点？</w:t>
      </w:r>
    </w:p>
    <w:p w:rsidR="009D0053" w:rsidRPr="00A25653" w:rsidRDefault="009D0053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 xml:space="preserve">     </w:t>
      </w:r>
      <w:r w:rsidRPr="00A25653">
        <w:rPr>
          <w:rFonts w:ascii="Verdana" w:hAnsi="Verdana"/>
          <w:color w:val="383838"/>
          <w:sz w:val="21"/>
          <w:szCs w:val="21"/>
        </w:rPr>
        <w:t>网页制作中有：内联式样式设置、直接嵌入式样式设置和外部链接式样式设置三种方式。</w:t>
      </w:r>
    </w:p>
    <w:p w:rsidR="009D0053" w:rsidRPr="00A25653" w:rsidRDefault="009D0053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 xml:space="preserve">　　</w:t>
      </w:r>
      <w:r w:rsidRPr="00A25653">
        <w:rPr>
          <w:rFonts w:ascii="Verdana" w:hAnsi="Verdana"/>
          <w:color w:val="383838"/>
          <w:sz w:val="21"/>
          <w:szCs w:val="21"/>
        </w:rPr>
        <w:t xml:space="preserve">1) </w:t>
      </w:r>
      <w:r w:rsidRPr="00A25653">
        <w:rPr>
          <w:rFonts w:ascii="Verdana" w:hAnsi="Verdana"/>
          <w:color w:val="383838"/>
          <w:sz w:val="21"/>
          <w:szCs w:val="21"/>
        </w:rPr>
        <w:t>内联式样式设置：</w:t>
      </w:r>
    </w:p>
    <w:p w:rsidR="009D0053" w:rsidRPr="00A25653" w:rsidRDefault="009D0053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 xml:space="preserve">　　设置方法：直接在要设置样式的各标记元素中修改</w:t>
      </w:r>
      <w:r w:rsidRPr="00A25653">
        <w:rPr>
          <w:rFonts w:ascii="Verdana" w:hAnsi="Verdana"/>
          <w:color w:val="383838"/>
          <w:sz w:val="21"/>
          <w:szCs w:val="21"/>
        </w:rPr>
        <w:t>style</w:t>
      </w:r>
      <w:r w:rsidRPr="00A25653">
        <w:rPr>
          <w:rFonts w:ascii="Verdana" w:hAnsi="Verdana"/>
          <w:color w:val="383838"/>
          <w:sz w:val="21"/>
          <w:szCs w:val="21"/>
        </w:rPr>
        <w:t>属性</w:t>
      </w:r>
      <w:r w:rsidRPr="00A25653">
        <w:rPr>
          <w:rFonts w:ascii="Verdana" w:hAnsi="Verdana"/>
          <w:color w:val="383838"/>
          <w:sz w:val="21"/>
          <w:szCs w:val="21"/>
        </w:rPr>
        <w:t>;</w:t>
      </w:r>
    </w:p>
    <w:p w:rsidR="009D0053" w:rsidRPr="00A25653" w:rsidRDefault="009D0053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 xml:space="preserve">　　优点：直观、方便</w:t>
      </w:r>
      <w:r w:rsidRPr="00A25653">
        <w:rPr>
          <w:rFonts w:ascii="Verdana" w:hAnsi="Verdana"/>
          <w:color w:val="383838"/>
          <w:sz w:val="21"/>
          <w:szCs w:val="21"/>
        </w:rPr>
        <w:t>;</w:t>
      </w:r>
    </w:p>
    <w:p w:rsidR="009D0053" w:rsidRPr="00A25653" w:rsidRDefault="009D0053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 xml:space="preserve">　　缺点：不易于维护和修改</w:t>
      </w:r>
      <w:r w:rsidRPr="00A25653">
        <w:rPr>
          <w:rFonts w:ascii="Verdana" w:hAnsi="Verdana"/>
          <w:color w:val="383838"/>
          <w:sz w:val="21"/>
          <w:szCs w:val="21"/>
        </w:rPr>
        <w:t>;</w:t>
      </w:r>
    </w:p>
    <w:p w:rsidR="009D0053" w:rsidRPr="00A25653" w:rsidRDefault="009D0053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 xml:space="preserve">　　适用于：网页中个别需要修改的元素的样式定义</w:t>
      </w:r>
      <w:r w:rsidRPr="00A25653">
        <w:rPr>
          <w:rFonts w:ascii="Verdana" w:hAnsi="Verdana"/>
          <w:color w:val="383838"/>
          <w:sz w:val="21"/>
          <w:szCs w:val="21"/>
        </w:rPr>
        <w:t>;</w:t>
      </w:r>
    </w:p>
    <w:p w:rsidR="009D0053" w:rsidRPr="00A25653" w:rsidRDefault="009D0053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 xml:space="preserve">　　</w:t>
      </w:r>
      <w:r w:rsidRPr="00A25653">
        <w:rPr>
          <w:rFonts w:ascii="Verdana" w:hAnsi="Verdana"/>
          <w:color w:val="383838"/>
          <w:sz w:val="21"/>
          <w:szCs w:val="21"/>
        </w:rPr>
        <w:t xml:space="preserve">2) </w:t>
      </w:r>
      <w:r w:rsidRPr="00A25653">
        <w:rPr>
          <w:rFonts w:ascii="Verdana" w:hAnsi="Verdana"/>
          <w:color w:val="383838"/>
          <w:sz w:val="21"/>
          <w:szCs w:val="21"/>
        </w:rPr>
        <w:t>直接嵌入式样式设置：</w:t>
      </w:r>
    </w:p>
    <w:p w:rsidR="009D0053" w:rsidRPr="00A25653" w:rsidRDefault="009D0053" w:rsidP="009D0053">
      <w:pPr>
        <w:pStyle w:val="a3"/>
        <w:spacing w:before="0" w:beforeAutospacing="0" w:after="0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 xml:space="preserve">　　设置方法：在</w:t>
      </w:r>
      <w:r w:rsidRPr="00A25653">
        <w:rPr>
          <w:rFonts w:ascii="Verdana" w:hAnsi="Verdana"/>
          <w:color w:val="383838"/>
          <w:sz w:val="21"/>
          <w:szCs w:val="21"/>
        </w:rPr>
        <w:t>HTML</w:t>
      </w:r>
      <w:r w:rsidRPr="00A25653">
        <w:rPr>
          <w:rFonts w:ascii="Verdana" w:hAnsi="Verdana"/>
          <w:color w:val="383838"/>
          <w:sz w:val="21"/>
          <w:szCs w:val="21"/>
        </w:rPr>
        <w:t>文档的</w:t>
      </w:r>
      <w:r w:rsidRPr="00A25653">
        <w:rPr>
          <w:rFonts w:ascii="Verdana" w:hAnsi="Verdana"/>
          <w:color w:val="666666"/>
          <w:sz w:val="21"/>
          <w:szCs w:val="21"/>
        </w:rPr>
        <w:t>&lt;head&gt;&lt;/head&gt;</w:t>
      </w:r>
      <w:r w:rsidRPr="00A25653">
        <w:rPr>
          <w:rFonts w:ascii="Verdana" w:hAnsi="Verdana"/>
          <w:color w:val="666666"/>
          <w:sz w:val="21"/>
          <w:szCs w:val="21"/>
        </w:rPr>
        <w:t>之间添加</w:t>
      </w:r>
      <w:r w:rsidRPr="00A25653">
        <w:rPr>
          <w:rFonts w:ascii="Verdana" w:hAnsi="Verdana"/>
          <w:color w:val="666666"/>
          <w:sz w:val="21"/>
          <w:szCs w:val="21"/>
        </w:rPr>
        <w:t>&lt;style&gt;&lt;/style&gt;</w:t>
      </w:r>
      <w:r w:rsidRPr="00A25653">
        <w:rPr>
          <w:rFonts w:ascii="Verdana" w:hAnsi="Verdana"/>
          <w:color w:val="666666"/>
          <w:sz w:val="21"/>
          <w:szCs w:val="21"/>
        </w:rPr>
        <w:t>定义，</w:t>
      </w:r>
      <w:r w:rsidRPr="00A25653">
        <w:rPr>
          <w:rFonts w:ascii="Verdana" w:hAnsi="Verdana"/>
          <w:color w:val="666666"/>
          <w:sz w:val="21"/>
          <w:szCs w:val="21"/>
        </w:rPr>
        <w:t>&lt;style&gt;&lt;/style&gt;</w:t>
      </w:r>
      <w:r w:rsidRPr="00A25653">
        <w:rPr>
          <w:rStyle w:val="apple-converted-space"/>
          <w:rFonts w:ascii="Verdana" w:hAnsi="Verdana"/>
          <w:color w:val="383838"/>
          <w:sz w:val="21"/>
          <w:szCs w:val="21"/>
        </w:rPr>
        <w:t> </w:t>
      </w:r>
      <w:r w:rsidRPr="00A25653">
        <w:rPr>
          <w:rFonts w:ascii="Verdana" w:hAnsi="Verdana"/>
          <w:color w:val="383838"/>
          <w:sz w:val="21"/>
          <w:szCs w:val="21"/>
        </w:rPr>
        <w:t>部分是所有需要设置样式的元素的属性定义。</w:t>
      </w:r>
    </w:p>
    <w:p w:rsidR="009D0053" w:rsidRPr="00A25653" w:rsidRDefault="009D0053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 xml:space="preserve">　　优点：对当前页面内的所有元素的样式修改、维护比较方便</w:t>
      </w:r>
      <w:r w:rsidRPr="00A25653">
        <w:rPr>
          <w:rFonts w:ascii="Verdana" w:hAnsi="Verdana"/>
          <w:color w:val="383838"/>
          <w:sz w:val="21"/>
          <w:szCs w:val="21"/>
        </w:rPr>
        <w:t>;</w:t>
      </w:r>
    </w:p>
    <w:p w:rsidR="009D0053" w:rsidRPr="00A25653" w:rsidRDefault="009D0053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 xml:space="preserve">　　缺点：对于网站建设，要采用相同的样式设置则比较麻烦</w:t>
      </w:r>
      <w:r w:rsidRPr="00A25653">
        <w:rPr>
          <w:rFonts w:ascii="Verdana" w:hAnsi="Verdana"/>
          <w:color w:val="383838"/>
          <w:sz w:val="21"/>
          <w:szCs w:val="21"/>
        </w:rPr>
        <w:t>;</w:t>
      </w:r>
    </w:p>
    <w:p w:rsidR="009D0053" w:rsidRPr="00A25653" w:rsidRDefault="009D0053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 xml:space="preserve">　　适用于：单独网页的样式定义</w:t>
      </w:r>
      <w:r w:rsidRPr="00A25653">
        <w:rPr>
          <w:rFonts w:ascii="Verdana" w:hAnsi="Verdana"/>
          <w:color w:val="383838"/>
          <w:sz w:val="21"/>
          <w:szCs w:val="21"/>
        </w:rPr>
        <w:t>;</w:t>
      </w:r>
    </w:p>
    <w:p w:rsidR="009D0053" w:rsidRPr="00A25653" w:rsidRDefault="009D0053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 xml:space="preserve">　　</w:t>
      </w:r>
      <w:r w:rsidRPr="00A25653">
        <w:rPr>
          <w:rFonts w:ascii="Verdana" w:hAnsi="Verdana"/>
          <w:color w:val="383838"/>
          <w:sz w:val="21"/>
          <w:szCs w:val="21"/>
        </w:rPr>
        <w:t xml:space="preserve">3) </w:t>
      </w:r>
      <w:r w:rsidRPr="00A25653">
        <w:rPr>
          <w:rFonts w:ascii="Verdana" w:hAnsi="Verdana"/>
          <w:color w:val="383838"/>
          <w:sz w:val="21"/>
          <w:szCs w:val="21"/>
        </w:rPr>
        <w:t>外部链接式样式设置：</w:t>
      </w:r>
    </w:p>
    <w:p w:rsidR="009D0053" w:rsidRPr="00A25653" w:rsidRDefault="009D0053" w:rsidP="009D0053">
      <w:pPr>
        <w:pStyle w:val="a3"/>
        <w:spacing w:before="0" w:beforeAutospacing="0" w:after="0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 xml:space="preserve">　　设置方法：把所有样式定义放在一个独立的文件中，凡是需要使用该文件中规定样式的网页，只要在其</w:t>
      </w:r>
      <w:r w:rsidRPr="00A25653">
        <w:rPr>
          <w:rFonts w:ascii="Verdana" w:hAnsi="Verdana"/>
          <w:color w:val="666666"/>
          <w:sz w:val="21"/>
          <w:szCs w:val="21"/>
        </w:rPr>
        <w:t>&lt;head&gt;</w:t>
      </w:r>
      <w:r w:rsidRPr="00A25653">
        <w:rPr>
          <w:rFonts w:ascii="Verdana" w:hAnsi="Verdana"/>
          <w:color w:val="666666"/>
          <w:sz w:val="21"/>
          <w:szCs w:val="21"/>
        </w:rPr>
        <w:t>与</w:t>
      </w:r>
      <w:r w:rsidRPr="00A25653">
        <w:rPr>
          <w:rFonts w:ascii="Verdana" w:hAnsi="Verdana"/>
          <w:color w:val="666666"/>
          <w:sz w:val="21"/>
          <w:szCs w:val="21"/>
        </w:rPr>
        <w:t>&lt;/head&gt;</w:t>
      </w:r>
      <w:r w:rsidRPr="00A25653">
        <w:rPr>
          <w:rFonts w:ascii="Verdana" w:hAnsi="Verdana"/>
          <w:color w:val="666666"/>
          <w:sz w:val="21"/>
          <w:szCs w:val="21"/>
        </w:rPr>
        <w:t>之间添加一个对该样式文件的链接：</w:t>
      </w:r>
      <w:r w:rsidRPr="00A25653">
        <w:rPr>
          <w:rFonts w:ascii="Verdana" w:hAnsi="Verdana"/>
          <w:color w:val="666666"/>
          <w:sz w:val="21"/>
          <w:szCs w:val="21"/>
        </w:rPr>
        <w:t>&lt;</w:t>
      </w:r>
      <w:proofErr w:type="spellStart"/>
      <w:r w:rsidRPr="00A25653">
        <w:rPr>
          <w:rFonts w:ascii="Verdana" w:hAnsi="Verdana"/>
          <w:color w:val="666666"/>
          <w:sz w:val="21"/>
          <w:szCs w:val="21"/>
        </w:rPr>
        <w:t>linktype</w:t>
      </w:r>
      <w:proofErr w:type="spellEnd"/>
      <w:r w:rsidRPr="00A25653">
        <w:rPr>
          <w:rFonts w:ascii="Verdana" w:hAnsi="Verdana"/>
          <w:color w:val="666666"/>
          <w:sz w:val="21"/>
          <w:szCs w:val="21"/>
        </w:rPr>
        <w:t>="text/</w:t>
      </w:r>
      <w:proofErr w:type="spellStart"/>
      <w:r w:rsidRPr="00A25653">
        <w:rPr>
          <w:rFonts w:ascii="Verdana" w:hAnsi="Verdana"/>
          <w:color w:val="666666"/>
          <w:sz w:val="21"/>
          <w:szCs w:val="21"/>
        </w:rPr>
        <w:t>css"href</w:t>
      </w:r>
      <w:proofErr w:type="spellEnd"/>
      <w:r w:rsidRPr="00A25653">
        <w:rPr>
          <w:rFonts w:ascii="Verdana" w:hAnsi="Verdana"/>
          <w:color w:val="666666"/>
          <w:sz w:val="21"/>
          <w:szCs w:val="21"/>
        </w:rPr>
        <w:t>="MyStyle1.css"rel="</w:t>
      </w:r>
      <w:proofErr w:type="spellStart"/>
      <w:r w:rsidRPr="00A25653">
        <w:rPr>
          <w:rFonts w:ascii="Verdana" w:hAnsi="Verdana"/>
          <w:color w:val="666666"/>
          <w:sz w:val="21"/>
          <w:szCs w:val="21"/>
        </w:rPr>
        <w:t>Stylesheet</w:t>
      </w:r>
      <w:proofErr w:type="spellEnd"/>
      <w:r w:rsidRPr="00A25653">
        <w:rPr>
          <w:rFonts w:ascii="Verdana" w:hAnsi="Verdana"/>
          <w:color w:val="666666"/>
          <w:sz w:val="21"/>
          <w:szCs w:val="21"/>
        </w:rPr>
        <w:t>" /&gt;</w:t>
      </w:r>
      <w:r w:rsidRPr="00A25653">
        <w:rPr>
          <w:rFonts w:ascii="Verdana" w:hAnsi="Verdana"/>
          <w:color w:val="383838"/>
          <w:sz w:val="21"/>
          <w:szCs w:val="21"/>
        </w:rPr>
        <w:t>即可</w:t>
      </w:r>
      <w:r w:rsidRPr="00A25653">
        <w:rPr>
          <w:rFonts w:ascii="Verdana" w:hAnsi="Verdana"/>
          <w:color w:val="383838"/>
          <w:sz w:val="21"/>
          <w:szCs w:val="21"/>
        </w:rPr>
        <w:t>;</w:t>
      </w:r>
    </w:p>
    <w:p w:rsidR="009D0053" w:rsidRPr="00A25653" w:rsidRDefault="009D0053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 xml:space="preserve">　　适用于：需要统一显示样式的网站建设。</w:t>
      </w:r>
    </w:p>
    <w:p w:rsidR="009D0053" w:rsidRPr="00A25653" w:rsidRDefault="00A35B04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Style w:val="a4"/>
          <w:rFonts w:ascii="Verdana" w:hAnsi="Verdana" w:hint="eastAsia"/>
          <w:color w:val="383838"/>
          <w:sz w:val="21"/>
          <w:szCs w:val="21"/>
        </w:rPr>
        <w:t>28</w:t>
      </w:r>
      <w:r w:rsidRPr="00A25653">
        <w:rPr>
          <w:rStyle w:val="a4"/>
          <w:rFonts w:ascii="Verdana" w:hAnsi="Verdana" w:hint="eastAsia"/>
          <w:color w:val="383838"/>
          <w:sz w:val="21"/>
          <w:szCs w:val="21"/>
        </w:rPr>
        <w:t>、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 xml:space="preserve"> 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用户自定义的类和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ID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在定义和使用时有什么区别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?</w:t>
      </w:r>
    </w:p>
    <w:p w:rsidR="009D0053" w:rsidRPr="00A25653" w:rsidRDefault="009D0053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 xml:space="preserve">　　定义时，类以英文形式的句点</w:t>
      </w:r>
      <w:r w:rsidRPr="00A25653">
        <w:rPr>
          <w:rFonts w:ascii="Verdana" w:hAnsi="Verdana"/>
          <w:color w:val="383838"/>
          <w:sz w:val="21"/>
          <w:szCs w:val="21"/>
        </w:rPr>
        <w:t>“.”</w:t>
      </w:r>
      <w:r w:rsidRPr="00A25653">
        <w:rPr>
          <w:rFonts w:ascii="Verdana" w:hAnsi="Verdana"/>
          <w:color w:val="383838"/>
          <w:sz w:val="21"/>
          <w:szCs w:val="21"/>
        </w:rPr>
        <w:t>为起始标志，</w:t>
      </w:r>
      <w:r w:rsidRPr="00A25653">
        <w:rPr>
          <w:rFonts w:ascii="Verdana" w:hAnsi="Verdana"/>
          <w:color w:val="383838"/>
          <w:sz w:val="21"/>
          <w:szCs w:val="21"/>
        </w:rPr>
        <w:t>ID</w:t>
      </w:r>
      <w:r w:rsidRPr="00A25653">
        <w:rPr>
          <w:rFonts w:ascii="Verdana" w:hAnsi="Verdana"/>
          <w:color w:val="383838"/>
          <w:sz w:val="21"/>
          <w:szCs w:val="21"/>
        </w:rPr>
        <w:t>以</w:t>
      </w:r>
      <w:r w:rsidRPr="00A25653">
        <w:rPr>
          <w:rFonts w:ascii="Verdana" w:hAnsi="Verdana"/>
          <w:color w:val="383838"/>
          <w:sz w:val="21"/>
          <w:szCs w:val="21"/>
        </w:rPr>
        <w:t>“#”</w:t>
      </w:r>
      <w:r w:rsidRPr="00A25653">
        <w:rPr>
          <w:rFonts w:ascii="Verdana" w:hAnsi="Verdana"/>
          <w:color w:val="383838"/>
          <w:sz w:val="21"/>
          <w:szCs w:val="21"/>
        </w:rPr>
        <w:t>为起始标志</w:t>
      </w:r>
      <w:r w:rsidRPr="00A25653">
        <w:rPr>
          <w:rFonts w:ascii="Verdana" w:hAnsi="Verdana"/>
          <w:color w:val="383838"/>
          <w:sz w:val="21"/>
          <w:szCs w:val="21"/>
        </w:rPr>
        <w:t>;</w:t>
      </w:r>
      <w:r w:rsidRPr="00A25653">
        <w:rPr>
          <w:rFonts w:ascii="Verdana" w:hAnsi="Verdana"/>
          <w:color w:val="383838"/>
          <w:sz w:val="21"/>
          <w:szCs w:val="21"/>
        </w:rPr>
        <w:t>使用时，类可以在一个页面中被多个不同的元素引用，而</w:t>
      </w:r>
      <w:r w:rsidRPr="00A25653">
        <w:rPr>
          <w:rFonts w:ascii="Verdana" w:hAnsi="Verdana"/>
          <w:color w:val="383838"/>
          <w:sz w:val="21"/>
          <w:szCs w:val="21"/>
        </w:rPr>
        <w:t>ID</w:t>
      </w:r>
      <w:r w:rsidRPr="00A25653">
        <w:rPr>
          <w:rFonts w:ascii="Verdana" w:hAnsi="Verdana"/>
          <w:color w:val="383838"/>
          <w:sz w:val="21"/>
          <w:szCs w:val="21"/>
        </w:rPr>
        <w:t>在一个页面中只能被引用一次。</w:t>
      </w:r>
    </w:p>
    <w:p w:rsidR="009D0053" w:rsidRPr="00A25653" w:rsidRDefault="00A35B04" w:rsidP="009D0053">
      <w:pPr>
        <w:pStyle w:val="5"/>
        <w:spacing w:before="0" w:after="0" w:line="300" w:lineRule="atLeast"/>
        <w:rPr>
          <w:rFonts w:ascii="Verdana" w:hAnsi="Verdana"/>
          <w:color w:val="666666"/>
          <w:sz w:val="21"/>
          <w:szCs w:val="21"/>
        </w:rPr>
      </w:pPr>
      <w:r w:rsidRPr="00A25653">
        <w:rPr>
          <w:rFonts w:ascii="Verdana" w:hAnsi="Verdana" w:hint="eastAsia"/>
          <w:color w:val="666666"/>
          <w:sz w:val="21"/>
          <w:szCs w:val="21"/>
        </w:rPr>
        <w:lastRenderedPageBreak/>
        <w:t>29</w:t>
      </w:r>
      <w:r w:rsidR="009D0053" w:rsidRPr="00A25653">
        <w:rPr>
          <w:rFonts w:ascii="Verdana" w:hAnsi="Verdana"/>
          <w:color w:val="666666"/>
          <w:sz w:val="21"/>
          <w:szCs w:val="21"/>
        </w:rPr>
        <w:t>、</w:t>
      </w:r>
      <w:r w:rsidR="009D0053" w:rsidRPr="00A25653">
        <w:rPr>
          <w:rFonts w:ascii="Verdana" w:hAnsi="Verdana"/>
          <w:color w:val="666666"/>
          <w:sz w:val="21"/>
          <w:szCs w:val="21"/>
        </w:rPr>
        <w:t>float</w:t>
      </w:r>
      <w:r w:rsidR="009D0053" w:rsidRPr="00A25653">
        <w:rPr>
          <w:rFonts w:ascii="Verdana" w:hAnsi="Verdana"/>
          <w:color w:val="666666"/>
          <w:sz w:val="21"/>
          <w:szCs w:val="21"/>
        </w:rPr>
        <w:t>元素的父元素不能指定</w:t>
      </w:r>
      <w:r w:rsidR="009D0053" w:rsidRPr="00A25653">
        <w:rPr>
          <w:rFonts w:ascii="Verdana" w:hAnsi="Verdana"/>
          <w:color w:val="666666"/>
          <w:sz w:val="21"/>
          <w:szCs w:val="21"/>
        </w:rPr>
        <w:t>clear</w:t>
      </w:r>
      <w:r w:rsidR="009D0053" w:rsidRPr="00A25653">
        <w:rPr>
          <w:rFonts w:ascii="Verdana" w:hAnsi="Verdana"/>
          <w:color w:val="666666"/>
          <w:sz w:val="21"/>
          <w:szCs w:val="21"/>
        </w:rPr>
        <w:t>属性</w:t>
      </w:r>
    </w:p>
    <w:p w:rsidR="009D0053" w:rsidRPr="00A25653" w:rsidRDefault="009D0053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 xml:space="preserve">　　</w:t>
      </w:r>
      <w:proofErr w:type="spellStart"/>
      <w:r w:rsidRPr="00A25653">
        <w:rPr>
          <w:rFonts w:ascii="Verdana" w:hAnsi="Verdana"/>
          <w:color w:val="383838"/>
          <w:sz w:val="21"/>
          <w:szCs w:val="21"/>
        </w:rPr>
        <w:t>MacIE</w:t>
      </w:r>
      <w:proofErr w:type="spellEnd"/>
      <w:r w:rsidRPr="00A25653">
        <w:rPr>
          <w:rFonts w:ascii="Verdana" w:hAnsi="Verdana"/>
          <w:color w:val="383838"/>
          <w:sz w:val="21"/>
          <w:szCs w:val="21"/>
        </w:rPr>
        <w:t>下如果对</w:t>
      </w:r>
      <w:r w:rsidRPr="00A25653">
        <w:rPr>
          <w:rFonts w:ascii="Verdana" w:hAnsi="Verdana"/>
          <w:color w:val="383838"/>
          <w:sz w:val="21"/>
          <w:szCs w:val="21"/>
        </w:rPr>
        <w:t>float</w:t>
      </w:r>
      <w:r w:rsidRPr="00A25653">
        <w:rPr>
          <w:rFonts w:ascii="Verdana" w:hAnsi="Verdana"/>
          <w:color w:val="383838"/>
          <w:sz w:val="21"/>
          <w:szCs w:val="21"/>
        </w:rPr>
        <w:t>的元素的父元素使用</w:t>
      </w:r>
      <w:r w:rsidRPr="00A25653">
        <w:rPr>
          <w:rFonts w:ascii="Verdana" w:hAnsi="Verdana"/>
          <w:color w:val="383838"/>
          <w:sz w:val="21"/>
          <w:szCs w:val="21"/>
        </w:rPr>
        <w:t>clear</w:t>
      </w:r>
      <w:r w:rsidRPr="00A25653">
        <w:rPr>
          <w:rFonts w:ascii="Verdana" w:hAnsi="Verdana"/>
          <w:color w:val="383838"/>
          <w:sz w:val="21"/>
          <w:szCs w:val="21"/>
        </w:rPr>
        <w:t>属性，周围的</w:t>
      </w:r>
      <w:r w:rsidRPr="00A25653">
        <w:rPr>
          <w:rFonts w:ascii="Verdana" w:hAnsi="Verdana"/>
          <w:color w:val="383838"/>
          <w:sz w:val="21"/>
          <w:szCs w:val="21"/>
        </w:rPr>
        <w:t>float</w:t>
      </w:r>
      <w:r w:rsidRPr="00A25653">
        <w:rPr>
          <w:rFonts w:ascii="Verdana" w:hAnsi="Verdana"/>
          <w:color w:val="383838"/>
          <w:sz w:val="21"/>
          <w:szCs w:val="21"/>
        </w:rPr>
        <w:t>元素布局就会混乱。这是</w:t>
      </w:r>
      <w:proofErr w:type="spellStart"/>
      <w:r w:rsidRPr="00A25653">
        <w:rPr>
          <w:rFonts w:ascii="Verdana" w:hAnsi="Verdana"/>
          <w:color w:val="383838"/>
          <w:sz w:val="21"/>
          <w:szCs w:val="21"/>
        </w:rPr>
        <w:t>MacIE</w:t>
      </w:r>
      <w:proofErr w:type="spellEnd"/>
      <w:r w:rsidRPr="00A25653">
        <w:rPr>
          <w:rFonts w:ascii="Verdana" w:hAnsi="Verdana"/>
          <w:color w:val="383838"/>
          <w:sz w:val="21"/>
          <w:szCs w:val="21"/>
        </w:rPr>
        <w:t>的著名的</w:t>
      </w:r>
      <w:r w:rsidRPr="00A25653">
        <w:rPr>
          <w:rFonts w:ascii="Verdana" w:hAnsi="Verdana"/>
          <w:color w:val="383838"/>
          <w:sz w:val="21"/>
          <w:szCs w:val="21"/>
        </w:rPr>
        <w:t>bug</w:t>
      </w:r>
      <w:r w:rsidRPr="00A25653">
        <w:rPr>
          <w:rFonts w:ascii="Verdana" w:hAnsi="Verdana"/>
          <w:color w:val="383838"/>
          <w:sz w:val="21"/>
          <w:szCs w:val="21"/>
        </w:rPr>
        <w:t>，倘若不知道就会走弯路。</w:t>
      </w:r>
    </w:p>
    <w:p w:rsidR="009D0053" w:rsidRPr="00A25653" w:rsidRDefault="00A35B04" w:rsidP="009D0053">
      <w:pPr>
        <w:pStyle w:val="a3"/>
        <w:spacing w:before="0" w:beforeAutospacing="0" w:after="75" w:afterAutospacing="0" w:line="300" w:lineRule="atLeast"/>
        <w:rPr>
          <w:rFonts w:ascii="Verdana" w:hAnsi="Verdana"/>
          <w:color w:val="383838"/>
          <w:sz w:val="21"/>
          <w:szCs w:val="21"/>
        </w:rPr>
      </w:pPr>
      <w:r w:rsidRPr="00A25653">
        <w:rPr>
          <w:rStyle w:val="a4"/>
          <w:rFonts w:ascii="Verdana" w:hAnsi="Verdana" w:hint="eastAsia"/>
          <w:color w:val="383838"/>
          <w:sz w:val="21"/>
          <w:szCs w:val="21"/>
        </w:rPr>
        <w:t>30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、是否重设了默认的样式</w:t>
      </w:r>
      <w:r w:rsidR="009D0053" w:rsidRPr="00A25653">
        <w:rPr>
          <w:rStyle w:val="a4"/>
          <w:rFonts w:ascii="Verdana" w:hAnsi="Verdana"/>
          <w:color w:val="383838"/>
          <w:sz w:val="21"/>
          <w:szCs w:val="21"/>
        </w:rPr>
        <w:t>?</w:t>
      </w:r>
    </w:p>
    <w:p w:rsidR="00C1657E" w:rsidRPr="00A25653" w:rsidRDefault="009D0053" w:rsidP="00C1657E">
      <w:pPr>
        <w:pStyle w:val="a3"/>
        <w:spacing w:before="0" w:beforeAutospacing="0" w:after="75" w:afterAutospacing="0" w:line="300" w:lineRule="atLeast"/>
        <w:ind w:firstLine="345"/>
        <w:rPr>
          <w:rFonts w:ascii="Verdana" w:hAnsi="Verdana" w:hint="eastAsia"/>
          <w:color w:val="383838"/>
          <w:sz w:val="21"/>
          <w:szCs w:val="21"/>
        </w:rPr>
      </w:pPr>
      <w:r w:rsidRPr="00A25653">
        <w:rPr>
          <w:rFonts w:ascii="Verdana" w:hAnsi="Verdana"/>
          <w:color w:val="383838"/>
          <w:sz w:val="21"/>
          <w:szCs w:val="21"/>
        </w:rPr>
        <w:t>某些属性如</w:t>
      </w:r>
      <w:r w:rsidRPr="00A25653">
        <w:rPr>
          <w:rFonts w:ascii="Verdana" w:hAnsi="Verdana"/>
          <w:color w:val="383838"/>
          <w:sz w:val="21"/>
          <w:szCs w:val="21"/>
        </w:rPr>
        <w:t>margin</w:t>
      </w:r>
      <w:r w:rsidRPr="00A25653">
        <w:rPr>
          <w:rFonts w:ascii="Verdana" w:hAnsi="Verdana"/>
          <w:color w:val="383838"/>
          <w:sz w:val="21"/>
          <w:szCs w:val="21"/>
        </w:rPr>
        <w:t>、</w:t>
      </w:r>
      <w:r w:rsidRPr="00A25653">
        <w:rPr>
          <w:rFonts w:ascii="Verdana" w:hAnsi="Verdana"/>
          <w:color w:val="383838"/>
          <w:sz w:val="21"/>
          <w:szCs w:val="21"/>
        </w:rPr>
        <w:t>padding</w:t>
      </w:r>
      <w:r w:rsidRPr="00A25653">
        <w:rPr>
          <w:rFonts w:ascii="Verdana" w:hAnsi="Verdana"/>
          <w:color w:val="383838"/>
          <w:sz w:val="21"/>
          <w:szCs w:val="21"/>
        </w:rPr>
        <w:t>等，不同浏览器会有不同的解释。因此最好在开发前首先将全体的</w:t>
      </w:r>
      <w:r w:rsidRPr="00A25653">
        <w:rPr>
          <w:rFonts w:ascii="Verdana" w:hAnsi="Verdana"/>
          <w:color w:val="383838"/>
          <w:sz w:val="21"/>
          <w:szCs w:val="21"/>
        </w:rPr>
        <w:t>margin</w:t>
      </w:r>
      <w:r w:rsidRPr="00A25653">
        <w:rPr>
          <w:rFonts w:ascii="Verdana" w:hAnsi="Verdana"/>
          <w:color w:val="383838"/>
          <w:sz w:val="21"/>
          <w:szCs w:val="21"/>
        </w:rPr>
        <w:t>、</w:t>
      </w:r>
      <w:r w:rsidRPr="00A25653">
        <w:rPr>
          <w:rFonts w:ascii="Verdana" w:hAnsi="Verdana"/>
          <w:color w:val="383838"/>
          <w:sz w:val="21"/>
          <w:szCs w:val="21"/>
        </w:rPr>
        <w:t>padding</w:t>
      </w:r>
      <w:r w:rsidRPr="00A25653">
        <w:rPr>
          <w:rFonts w:ascii="Verdana" w:hAnsi="Verdana"/>
          <w:color w:val="383838"/>
          <w:sz w:val="21"/>
          <w:szCs w:val="21"/>
        </w:rPr>
        <w:t>设置为</w:t>
      </w:r>
      <w:r w:rsidRPr="00A25653">
        <w:rPr>
          <w:rFonts w:ascii="Verdana" w:hAnsi="Verdana"/>
          <w:color w:val="383838"/>
          <w:sz w:val="21"/>
          <w:szCs w:val="21"/>
        </w:rPr>
        <w:t>0</w:t>
      </w:r>
      <w:r w:rsidRPr="00A25653">
        <w:rPr>
          <w:rFonts w:ascii="Verdana" w:hAnsi="Verdana"/>
          <w:color w:val="383838"/>
          <w:sz w:val="21"/>
          <w:szCs w:val="21"/>
        </w:rPr>
        <w:t>、列表样式设置为</w:t>
      </w:r>
      <w:r w:rsidRPr="00A25653">
        <w:rPr>
          <w:rFonts w:ascii="Verdana" w:hAnsi="Verdana"/>
          <w:color w:val="383838"/>
          <w:sz w:val="21"/>
          <w:szCs w:val="21"/>
        </w:rPr>
        <w:t>none</w:t>
      </w:r>
      <w:r w:rsidRPr="00A25653">
        <w:rPr>
          <w:rFonts w:ascii="Verdana" w:hAnsi="Verdana"/>
          <w:color w:val="383838"/>
          <w:sz w:val="21"/>
          <w:szCs w:val="21"/>
        </w:rPr>
        <w:t>等</w:t>
      </w:r>
      <w:r w:rsidR="00C1657E" w:rsidRPr="00A25653">
        <w:rPr>
          <w:rFonts w:ascii="Verdana" w:hAnsi="Verdana" w:hint="eastAsia"/>
          <w:color w:val="383838"/>
          <w:sz w:val="21"/>
          <w:szCs w:val="21"/>
        </w:rPr>
        <w:t>。</w:t>
      </w:r>
    </w:p>
    <w:p w:rsidR="00C3700E" w:rsidRPr="00A25653" w:rsidRDefault="00854C6B" w:rsidP="00C3700E">
      <w:pPr>
        <w:rPr>
          <w:b/>
          <w:szCs w:val="21"/>
        </w:rPr>
      </w:pPr>
      <w:r w:rsidRPr="00A25653">
        <w:rPr>
          <w:rFonts w:hint="eastAsia"/>
          <w:b/>
          <w:szCs w:val="21"/>
        </w:rPr>
        <w:t>31</w:t>
      </w:r>
      <w:r w:rsidR="00C3700E" w:rsidRPr="00A25653">
        <w:rPr>
          <w:rFonts w:hint="eastAsia"/>
          <w:b/>
          <w:szCs w:val="21"/>
        </w:rPr>
        <w:t>.</w:t>
      </w:r>
      <w:r w:rsidR="00C3700E" w:rsidRPr="00A25653">
        <w:rPr>
          <w:rFonts w:hint="eastAsia"/>
          <w:b/>
          <w:szCs w:val="21"/>
        </w:rPr>
        <w:t>简述一下</w:t>
      </w:r>
      <w:proofErr w:type="spellStart"/>
      <w:r w:rsidR="00C3700E" w:rsidRPr="00A25653">
        <w:rPr>
          <w:rFonts w:hint="eastAsia"/>
          <w:b/>
          <w:szCs w:val="21"/>
        </w:rPr>
        <w:t>src</w:t>
      </w:r>
      <w:proofErr w:type="spellEnd"/>
      <w:r w:rsidR="00C3700E" w:rsidRPr="00A25653">
        <w:rPr>
          <w:rFonts w:hint="eastAsia"/>
          <w:b/>
          <w:szCs w:val="21"/>
        </w:rPr>
        <w:t>与</w:t>
      </w:r>
      <w:proofErr w:type="spellStart"/>
      <w:r w:rsidR="00C3700E" w:rsidRPr="00A25653">
        <w:rPr>
          <w:rFonts w:hint="eastAsia"/>
          <w:b/>
          <w:szCs w:val="21"/>
        </w:rPr>
        <w:t>href</w:t>
      </w:r>
      <w:proofErr w:type="spellEnd"/>
      <w:r w:rsidR="00C3700E" w:rsidRPr="00A25653">
        <w:rPr>
          <w:rFonts w:hint="eastAsia"/>
          <w:b/>
          <w:szCs w:val="21"/>
        </w:rPr>
        <w:t>的区别。</w:t>
      </w:r>
    </w:p>
    <w:p w:rsidR="00C3700E" w:rsidRPr="00A25653" w:rsidRDefault="00C3700E" w:rsidP="00C3700E">
      <w:pPr>
        <w:rPr>
          <w:b/>
          <w:szCs w:val="21"/>
        </w:rPr>
      </w:pPr>
    </w:p>
    <w:p w:rsidR="00C3700E" w:rsidRPr="00A25653" w:rsidRDefault="00C3700E" w:rsidP="00C3700E">
      <w:pPr>
        <w:rPr>
          <w:szCs w:val="21"/>
        </w:rPr>
      </w:pPr>
      <w:r w:rsidRPr="00A25653">
        <w:rPr>
          <w:rFonts w:hint="eastAsia"/>
          <w:szCs w:val="21"/>
        </w:rPr>
        <w:t xml:space="preserve">　　答案：</w:t>
      </w:r>
    </w:p>
    <w:p w:rsidR="00C3700E" w:rsidRPr="00A25653" w:rsidRDefault="00C3700E" w:rsidP="00C3700E">
      <w:pPr>
        <w:rPr>
          <w:szCs w:val="21"/>
        </w:rPr>
      </w:pPr>
      <w:r w:rsidRPr="00A25653">
        <w:rPr>
          <w:rFonts w:hint="eastAsia"/>
          <w:szCs w:val="21"/>
        </w:rPr>
        <w:t xml:space="preserve">　　</w:t>
      </w:r>
      <w:proofErr w:type="spellStart"/>
      <w:r w:rsidRPr="00A25653">
        <w:rPr>
          <w:rFonts w:hint="eastAsia"/>
          <w:szCs w:val="21"/>
        </w:rPr>
        <w:t>src</w:t>
      </w:r>
      <w:proofErr w:type="spellEnd"/>
      <w:r w:rsidRPr="00A25653">
        <w:rPr>
          <w:rFonts w:hint="eastAsia"/>
          <w:szCs w:val="21"/>
        </w:rPr>
        <w:t>用于替换当前元素，</w:t>
      </w:r>
      <w:proofErr w:type="spellStart"/>
      <w:r w:rsidRPr="00A25653">
        <w:rPr>
          <w:rFonts w:hint="eastAsia"/>
          <w:szCs w:val="21"/>
        </w:rPr>
        <w:t>href</w:t>
      </w:r>
      <w:proofErr w:type="spellEnd"/>
      <w:r w:rsidRPr="00A25653">
        <w:rPr>
          <w:rFonts w:hint="eastAsia"/>
          <w:szCs w:val="21"/>
        </w:rPr>
        <w:t>用于在当前文档和引用资源之间确立联系。</w:t>
      </w:r>
    </w:p>
    <w:p w:rsidR="00C3700E" w:rsidRPr="00A25653" w:rsidRDefault="00C3700E" w:rsidP="00C3700E">
      <w:pPr>
        <w:rPr>
          <w:szCs w:val="21"/>
        </w:rPr>
      </w:pPr>
      <w:r w:rsidRPr="00A25653">
        <w:rPr>
          <w:rFonts w:hint="eastAsia"/>
          <w:szCs w:val="21"/>
        </w:rPr>
        <w:t xml:space="preserve">　　</w:t>
      </w:r>
      <w:proofErr w:type="spellStart"/>
      <w:r w:rsidRPr="00A25653">
        <w:rPr>
          <w:rFonts w:hint="eastAsia"/>
          <w:szCs w:val="21"/>
        </w:rPr>
        <w:t>src</w:t>
      </w:r>
      <w:proofErr w:type="spellEnd"/>
      <w:r w:rsidRPr="00A25653">
        <w:rPr>
          <w:rFonts w:hint="eastAsia"/>
          <w:szCs w:val="21"/>
        </w:rPr>
        <w:t>是</w:t>
      </w:r>
      <w:r w:rsidRPr="00A25653">
        <w:rPr>
          <w:rFonts w:hint="eastAsia"/>
          <w:szCs w:val="21"/>
        </w:rPr>
        <w:t>source</w:t>
      </w:r>
      <w:r w:rsidRPr="00A25653">
        <w:rPr>
          <w:rFonts w:hint="eastAsia"/>
          <w:szCs w:val="21"/>
        </w:rPr>
        <w:t>的缩写，指向外部资源的位置，指向的内容将会嵌入到文档中当前标签所在位置；在请求</w:t>
      </w:r>
      <w:proofErr w:type="spellStart"/>
      <w:r w:rsidRPr="00A25653">
        <w:rPr>
          <w:rFonts w:hint="eastAsia"/>
          <w:szCs w:val="21"/>
        </w:rPr>
        <w:t>src</w:t>
      </w:r>
      <w:proofErr w:type="spellEnd"/>
      <w:r w:rsidRPr="00A25653">
        <w:rPr>
          <w:rFonts w:hint="eastAsia"/>
          <w:szCs w:val="21"/>
        </w:rPr>
        <w:t>资源时会将其指向的资源下载并应用到文档内，例如</w:t>
      </w:r>
      <w:proofErr w:type="spellStart"/>
      <w:r w:rsidRPr="00A25653">
        <w:rPr>
          <w:rFonts w:hint="eastAsia"/>
          <w:szCs w:val="21"/>
        </w:rPr>
        <w:t>js</w:t>
      </w:r>
      <w:proofErr w:type="spellEnd"/>
      <w:r w:rsidRPr="00A25653">
        <w:rPr>
          <w:rFonts w:hint="eastAsia"/>
          <w:szCs w:val="21"/>
        </w:rPr>
        <w:t>脚本，</w:t>
      </w:r>
      <w:proofErr w:type="spellStart"/>
      <w:r w:rsidRPr="00A25653">
        <w:rPr>
          <w:rFonts w:hint="eastAsia"/>
          <w:szCs w:val="21"/>
        </w:rPr>
        <w:t>img</w:t>
      </w:r>
      <w:proofErr w:type="spellEnd"/>
      <w:r w:rsidRPr="00A25653">
        <w:rPr>
          <w:rFonts w:hint="eastAsia"/>
          <w:szCs w:val="21"/>
        </w:rPr>
        <w:t>图片和</w:t>
      </w:r>
      <w:r w:rsidRPr="00A25653">
        <w:rPr>
          <w:rFonts w:hint="eastAsia"/>
          <w:szCs w:val="21"/>
        </w:rPr>
        <w:t>frame</w:t>
      </w:r>
      <w:r w:rsidRPr="00A25653">
        <w:rPr>
          <w:rFonts w:hint="eastAsia"/>
          <w:szCs w:val="21"/>
        </w:rPr>
        <w:t>等元素。</w:t>
      </w:r>
    </w:p>
    <w:p w:rsidR="00C3700E" w:rsidRPr="00A25653" w:rsidRDefault="00C3700E" w:rsidP="00C3700E">
      <w:pPr>
        <w:rPr>
          <w:szCs w:val="21"/>
        </w:rPr>
      </w:pPr>
      <w:r w:rsidRPr="00A25653">
        <w:rPr>
          <w:rFonts w:hint="eastAsia"/>
          <w:szCs w:val="21"/>
        </w:rPr>
        <w:t xml:space="preserve">　　</w:t>
      </w:r>
      <w:r w:rsidRPr="00A25653">
        <w:rPr>
          <w:rFonts w:hint="eastAsia"/>
          <w:szCs w:val="21"/>
        </w:rPr>
        <w:t xml:space="preserve">&lt;script </w:t>
      </w:r>
      <w:proofErr w:type="spellStart"/>
      <w:r w:rsidRPr="00A25653">
        <w:rPr>
          <w:rFonts w:hint="eastAsia"/>
          <w:szCs w:val="21"/>
        </w:rPr>
        <w:t>src</w:t>
      </w:r>
      <w:proofErr w:type="spellEnd"/>
      <w:r w:rsidRPr="00A25653">
        <w:rPr>
          <w:rFonts w:hint="eastAsia"/>
          <w:szCs w:val="21"/>
        </w:rPr>
        <w:t xml:space="preserve"> ="</w:t>
      </w:r>
      <w:proofErr w:type="spellStart"/>
      <w:r w:rsidRPr="00A25653">
        <w:rPr>
          <w:rFonts w:hint="eastAsia"/>
          <w:szCs w:val="21"/>
        </w:rPr>
        <w:t>js.js</w:t>
      </w:r>
      <w:proofErr w:type="spellEnd"/>
      <w:r w:rsidRPr="00A25653">
        <w:rPr>
          <w:rFonts w:hint="eastAsia"/>
          <w:szCs w:val="21"/>
        </w:rPr>
        <w:t>"&gt;&lt;/script&gt;</w:t>
      </w:r>
    </w:p>
    <w:p w:rsidR="00C3700E" w:rsidRPr="00A25653" w:rsidRDefault="00C3700E" w:rsidP="00C3700E">
      <w:pPr>
        <w:rPr>
          <w:szCs w:val="21"/>
        </w:rPr>
      </w:pPr>
      <w:r w:rsidRPr="00A25653">
        <w:rPr>
          <w:rFonts w:hint="eastAsia"/>
          <w:szCs w:val="21"/>
        </w:rPr>
        <w:t xml:space="preserve">　　当浏览器解析到该元素时，会暂停其他资源的下载和处理，直到将该资源加载、编译、执行完毕，图片和框架等元素也如此，类似于将所指向资源嵌入当前标签内。这也是为什么将</w:t>
      </w:r>
      <w:proofErr w:type="spellStart"/>
      <w:r w:rsidRPr="00A25653">
        <w:rPr>
          <w:rFonts w:hint="eastAsia"/>
          <w:szCs w:val="21"/>
        </w:rPr>
        <w:t>js</w:t>
      </w:r>
      <w:proofErr w:type="spellEnd"/>
      <w:r w:rsidRPr="00A25653">
        <w:rPr>
          <w:rFonts w:hint="eastAsia"/>
          <w:szCs w:val="21"/>
        </w:rPr>
        <w:t>脚本放在底部而不是头部。</w:t>
      </w:r>
    </w:p>
    <w:p w:rsidR="00C3700E" w:rsidRPr="00A25653" w:rsidRDefault="00C3700E" w:rsidP="00C3700E">
      <w:pPr>
        <w:rPr>
          <w:szCs w:val="21"/>
        </w:rPr>
      </w:pPr>
      <w:r w:rsidRPr="00A25653">
        <w:rPr>
          <w:szCs w:val="21"/>
        </w:rPr>
        <w:t xml:space="preserve"> </w:t>
      </w:r>
    </w:p>
    <w:p w:rsidR="00C3700E" w:rsidRPr="00A25653" w:rsidRDefault="00C3700E" w:rsidP="00C3700E">
      <w:pPr>
        <w:rPr>
          <w:szCs w:val="21"/>
        </w:rPr>
      </w:pPr>
      <w:r w:rsidRPr="00A25653">
        <w:rPr>
          <w:rFonts w:hint="eastAsia"/>
          <w:szCs w:val="21"/>
        </w:rPr>
        <w:t xml:space="preserve">　　</w:t>
      </w:r>
      <w:proofErr w:type="spellStart"/>
      <w:r w:rsidRPr="00A25653">
        <w:rPr>
          <w:rFonts w:hint="eastAsia"/>
          <w:szCs w:val="21"/>
        </w:rPr>
        <w:t>href</w:t>
      </w:r>
      <w:proofErr w:type="spellEnd"/>
      <w:r w:rsidRPr="00A25653">
        <w:rPr>
          <w:rFonts w:hint="eastAsia"/>
          <w:szCs w:val="21"/>
        </w:rPr>
        <w:t>是</w:t>
      </w:r>
      <w:r w:rsidRPr="00A25653">
        <w:rPr>
          <w:rFonts w:hint="eastAsia"/>
          <w:szCs w:val="21"/>
        </w:rPr>
        <w:t>Hypertext Reference</w:t>
      </w:r>
      <w:r w:rsidRPr="00A25653">
        <w:rPr>
          <w:rFonts w:hint="eastAsia"/>
          <w:szCs w:val="21"/>
        </w:rPr>
        <w:t>的缩写，指向网络资源所在位置，建立和当前元素（锚点）或当前文档（链接）之间的链接，如果我们在文档中添加</w:t>
      </w:r>
    </w:p>
    <w:p w:rsidR="00C3700E" w:rsidRPr="00A25653" w:rsidRDefault="00C3700E" w:rsidP="00C3700E">
      <w:pPr>
        <w:rPr>
          <w:szCs w:val="21"/>
        </w:rPr>
      </w:pPr>
      <w:r w:rsidRPr="00A25653">
        <w:rPr>
          <w:rFonts w:hint="eastAsia"/>
          <w:szCs w:val="21"/>
        </w:rPr>
        <w:t xml:space="preserve">　　</w:t>
      </w:r>
      <w:r w:rsidRPr="00A25653">
        <w:rPr>
          <w:rFonts w:hint="eastAsia"/>
          <w:szCs w:val="21"/>
        </w:rPr>
        <w:t xml:space="preserve">&lt;link </w:t>
      </w:r>
      <w:proofErr w:type="spellStart"/>
      <w:r w:rsidRPr="00A25653">
        <w:rPr>
          <w:rFonts w:hint="eastAsia"/>
          <w:szCs w:val="21"/>
        </w:rPr>
        <w:t>href</w:t>
      </w:r>
      <w:proofErr w:type="spellEnd"/>
      <w:r w:rsidRPr="00A25653">
        <w:rPr>
          <w:rFonts w:hint="eastAsia"/>
          <w:szCs w:val="21"/>
        </w:rPr>
        <w:t>="</w:t>
      </w:r>
      <w:proofErr w:type="spellStart"/>
      <w:r w:rsidRPr="00A25653">
        <w:rPr>
          <w:rFonts w:hint="eastAsia"/>
          <w:szCs w:val="21"/>
        </w:rPr>
        <w:t>common.css</w:t>
      </w:r>
      <w:proofErr w:type="spellEnd"/>
      <w:r w:rsidRPr="00A25653">
        <w:rPr>
          <w:rFonts w:hint="eastAsia"/>
          <w:szCs w:val="21"/>
        </w:rPr>
        <w:t xml:space="preserve">" </w:t>
      </w:r>
      <w:proofErr w:type="spellStart"/>
      <w:r w:rsidRPr="00A25653">
        <w:rPr>
          <w:rFonts w:hint="eastAsia"/>
          <w:szCs w:val="21"/>
        </w:rPr>
        <w:t>rel</w:t>
      </w:r>
      <w:proofErr w:type="spellEnd"/>
      <w:r w:rsidRPr="00A25653">
        <w:rPr>
          <w:rFonts w:hint="eastAsia"/>
          <w:szCs w:val="21"/>
        </w:rPr>
        <w:t>="</w:t>
      </w:r>
      <w:proofErr w:type="spellStart"/>
      <w:r w:rsidRPr="00A25653">
        <w:rPr>
          <w:rFonts w:hint="eastAsia"/>
          <w:szCs w:val="21"/>
        </w:rPr>
        <w:t>stylesheet</w:t>
      </w:r>
      <w:proofErr w:type="spellEnd"/>
      <w:r w:rsidRPr="00A25653">
        <w:rPr>
          <w:rFonts w:hint="eastAsia"/>
          <w:szCs w:val="21"/>
        </w:rPr>
        <w:t>"/&gt;</w:t>
      </w:r>
    </w:p>
    <w:p w:rsidR="00C3700E" w:rsidRPr="00A25653" w:rsidRDefault="00C3700E" w:rsidP="00C3700E">
      <w:pPr>
        <w:rPr>
          <w:szCs w:val="21"/>
        </w:rPr>
      </w:pPr>
      <w:r w:rsidRPr="00A25653">
        <w:rPr>
          <w:rFonts w:hint="eastAsia"/>
          <w:szCs w:val="21"/>
        </w:rPr>
        <w:t xml:space="preserve">　　那么浏览器会识别该文档为</w:t>
      </w:r>
      <w:proofErr w:type="spellStart"/>
      <w:r w:rsidRPr="00A25653">
        <w:rPr>
          <w:rFonts w:hint="eastAsia"/>
          <w:szCs w:val="21"/>
        </w:rPr>
        <w:t>css</w:t>
      </w:r>
      <w:proofErr w:type="spellEnd"/>
      <w:r w:rsidRPr="00A25653">
        <w:rPr>
          <w:rFonts w:hint="eastAsia"/>
          <w:szCs w:val="21"/>
        </w:rPr>
        <w:t>文件，就会并行下载资源并且不会停止对当前文档的处理。这也是为什么建议使用</w:t>
      </w:r>
      <w:r w:rsidRPr="00A25653">
        <w:rPr>
          <w:rFonts w:hint="eastAsia"/>
          <w:szCs w:val="21"/>
        </w:rPr>
        <w:t>link</w:t>
      </w:r>
      <w:r w:rsidRPr="00A25653">
        <w:rPr>
          <w:rFonts w:hint="eastAsia"/>
          <w:szCs w:val="21"/>
        </w:rPr>
        <w:t>方式来加载</w:t>
      </w:r>
      <w:proofErr w:type="spellStart"/>
      <w:r w:rsidRPr="00A25653">
        <w:rPr>
          <w:rFonts w:hint="eastAsia"/>
          <w:szCs w:val="21"/>
        </w:rPr>
        <w:t>css</w:t>
      </w:r>
      <w:proofErr w:type="spellEnd"/>
      <w:r w:rsidRPr="00A25653">
        <w:rPr>
          <w:rFonts w:hint="eastAsia"/>
          <w:szCs w:val="21"/>
        </w:rPr>
        <w:t>，而不是使用</w:t>
      </w:r>
      <w:r w:rsidRPr="00A25653">
        <w:rPr>
          <w:rFonts w:hint="eastAsia"/>
          <w:szCs w:val="21"/>
        </w:rPr>
        <w:t>@import</w:t>
      </w:r>
      <w:r w:rsidRPr="00A25653">
        <w:rPr>
          <w:rFonts w:hint="eastAsia"/>
          <w:szCs w:val="21"/>
        </w:rPr>
        <w:t>方式。</w:t>
      </w:r>
    </w:p>
    <w:p w:rsidR="009D6191" w:rsidRPr="00A25653" w:rsidRDefault="00734473" w:rsidP="009D6191">
      <w:pPr>
        <w:rPr>
          <w:b/>
          <w:szCs w:val="21"/>
        </w:rPr>
      </w:pPr>
      <w:r w:rsidRPr="00A25653">
        <w:rPr>
          <w:rFonts w:hint="eastAsia"/>
          <w:b/>
          <w:szCs w:val="21"/>
        </w:rPr>
        <w:t>3</w:t>
      </w:r>
      <w:r w:rsidR="009D6191" w:rsidRPr="00A25653">
        <w:rPr>
          <w:rFonts w:hint="eastAsia"/>
          <w:b/>
          <w:szCs w:val="21"/>
        </w:rPr>
        <w:t>2</w:t>
      </w:r>
      <w:r w:rsidR="00F11BF1" w:rsidRPr="00A25653">
        <w:rPr>
          <w:rFonts w:hint="eastAsia"/>
          <w:b/>
          <w:szCs w:val="21"/>
        </w:rPr>
        <w:t>、</w:t>
      </w:r>
      <w:r w:rsidR="009D6191" w:rsidRPr="00A25653">
        <w:rPr>
          <w:rFonts w:hint="eastAsia"/>
          <w:b/>
          <w:szCs w:val="21"/>
        </w:rPr>
        <w:t>知道的网页制作会用到的图片格式有哪些？</w:t>
      </w:r>
    </w:p>
    <w:p w:rsidR="009D6191" w:rsidRPr="00A25653" w:rsidRDefault="009D6191" w:rsidP="009D6191">
      <w:pPr>
        <w:rPr>
          <w:szCs w:val="21"/>
        </w:rPr>
      </w:pPr>
    </w:p>
    <w:p w:rsidR="009D6191" w:rsidRPr="00A25653" w:rsidRDefault="009D6191" w:rsidP="009D6191">
      <w:pPr>
        <w:rPr>
          <w:szCs w:val="21"/>
        </w:rPr>
      </w:pPr>
      <w:r w:rsidRPr="00A25653">
        <w:rPr>
          <w:rFonts w:hint="eastAsia"/>
          <w:szCs w:val="21"/>
        </w:rPr>
        <w:t xml:space="preserve">　　答案：</w:t>
      </w:r>
    </w:p>
    <w:p w:rsidR="009D6191" w:rsidRPr="00A25653" w:rsidRDefault="009D6191" w:rsidP="009D6191">
      <w:pPr>
        <w:rPr>
          <w:szCs w:val="21"/>
        </w:rPr>
      </w:pPr>
      <w:r w:rsidRPr="00A25653">
        <w:rPr>
          <w:rFonts w:hint="eastAsia"/>
          <w:szCs w:val="21"/>
        </w:rPr>
        <w:t xml:space="preserve">　　</w:t>
      </w:r>
      <w:r w:rsidRPr="00A25653">
        <w:rPr>
          <w:rFonts w:hint="eastAsia"/>
          <w:szCs w:val="21"/>
        </w:rPr>
        <w:t>png-8</w:t>
      </w:r>
      <w:r w:rsidRPr="00A25653">
        <w:rPr>
          <w:rFonts w:hint="eastAsia"/>
          <w:szCs w:val="21"/>
        </w:rPr>
        <w:t>，</w:t>
      </w:r>
      <w:r w:rsidRPr="00A25653">
        <w:rPr>
          <w:rFonts w:hint="eastAsia"/>
          <w:szCs w:val="21"/>
        </w:rPr>
        <w:t>png-24</w:t>
      </w:r>
      <w:r w:rsidRPr="00A25653">
        <w:rPr>
          <w:rFonts w:hint="eastAsia"/>
          <w:szCs w:val="21"/>
        </w:rPr>
        <w:t>，</w:t>
      </w:r>
      <w:r w:rsidRPr="00A25653">
        <w:rPr>
          <w:rFonts w:hint="eastAsia"/>
          <w:szCs w:val="21"/>
        </w:rPr>
        <w:t>jpeg</w:t>
      </w:r>
      <w:r w:rsidRPr="00A25653">
        <w:rPr>
          <w:rFonts w:hint="eastAsia"/>
          <w:szCs w:val="21"/>
        </w:rPr>
        <w:t>，</w:t>
      </w:r>
      <w:r w:rsidRPr="00A25653">
        <w:rPr>
          <w:rFonts w:hint="eastAsia"/>
          <w:szCs w:val="21"/>
        </w:rPr>
        <w:t>gif</w:t>
      </w:r>
      <w:r w:rsidRPr="00A25653">
        <w:rPr>
          <w:rFonts w:hint="eastAsia"/>
          <w:szCs w:val="21"/>
        </w:rPr>
        <w:t>，</w:t>
      </w:r>
      <w:proofErr w:type="spellStart"/>
      <w:r w:rsidRPr="00A25653">
        <w:rPr>
          <w:rFonts w:hint="eastAsia"/>
          <w:szCs w:val="21"/>
        </w:rPr>
        <w:t>svg</w:t>
      </w:r>
      <w:proofErr w:type="spellEnd"/>
      <w:r w:rsidRPr="00A25653">
        <w:rPr>
          <w:rFonts w:hint="eastAsia"/>
          <w:szCs w:val="21"/>
        </w:rPr>
        <w:t>。</w:t>
      </w:r>
    </w:p>
    <w:p w:rsidR="009D6191" w:rsidRPr="00A25653" w:rsidRDefault="009D6191" w:rsidP="009D6191">
      <w:pPr>
        <w:rPr>
          <w:szCs w:val="21"/>
        </w:rPr>
      </w:pPr>
      <w:r w:rsidRPr="00A25653">
        <w:rPr>
          <w:rFonts w:hint="eastAsia"/>
          <w:szCs w:val="21"/>
        </w:rPr>
        <w:t xml:space="preserve">　　但是上面的那些都不是面试官想要的最后答案。面试官希望听到是</w:t>
      </w:r>
      <w:proofErr w:type="spellStart"/>
      <w:r w:rsidRPr="00A25653">
        <w:rPr>
          <w:rFonts w:hint="eastAsia"/>
          <w:szCs w:val="21"/>
        </w:rPr>
        <w:t>Webp,Apng</w:t>
      </w:r>
      <w:proofErr w:type="spellEnd"/>
      <w:r w:rsidRPr="00A25653">
        <w:rPr>
          <w:rFonts w:hint="eastAsia"/>
          <w:szCs w:val="21"/>
        </w:rPr>
        <w:t>。（是否有关注新技术，新鲜事物）</w:t>
      </w:r>
    </w:p>
    <w:p w:rsidR="009D6191" w:rsidRPr="00A25653" w:rsidRDefault="009D6191" w:rsidP="009D6191">
      <w:pPr>
        <w:rPr>
          <w:szCs w:val="21"/>
        </w:rPr>
      </w:pPr>
      <w:r w:rsidRPr="00A25653">
        <w:rPr>
          <w:rFonts w:hint="eastAsia"/>
          <w:szCs w:val="21"/>
        </w:rPr>
        <w:t xml:space="preserve">　　科普一下</w:t>
      </w:r>
      <w:proofErr w:type="spellStart"/>
      <w:r w:rsidRPr="00A25653">
        <w:rPr>
          <w:rFonts w:hint="eastAsia"/>
          <w:szCs w:val="21"/>
        </w:rPr>
        <w:t>Webp</w:t>
      </w:r>
      <w:proofErr w:type="spellEnd"/>
      <w:r w:rsidRPr="00A25653">
        <w:rPr>
          <w:rFonts w:hint="eastAsia"/>
          <w:szCs w:val="21"/>
        </w:rPr>
        <w:t>：</w:t>
      </w:r>
      <w:proofErr w:type="spellStart"/>
      <w:r w:rsidRPr="00A25653">
        <w:rPr>
          <w:rFonts w:hint="eastAsia"/>
          <w:szCs w:val="21"/>
        </w:rPr>
        <w:t>WebP</w:t>
      </w:r>
      <w:proofErr w:type="spellEnd"/>
      <w:r w:rsidRPr="00A25653">
        <w:rPr>
          <w:rFonts w:hint="eastAsia"/>
          <w:szCs w:val="21"/>
        </w:rPr>
        <w:t>格式，谷歌（</w:t>
      </w:r>
      <w:proofErr w:type="spellStart"/>
      <w:r w:rsidRPr="00A25653">
        <w:rPr>
          <w:rFonts w:hint="eastAsia"/>
          <w:szCs w:val="21"/>
        </w:rPr>
        <w:t>google</w:t>
      </w:r>
      <w:proofErr w:type="spellEnd"/>
      <w:r w:rsidRPr="00A25653">
        <w:rPr>
          <w:rFonts w:hint="eastAsia"/>
          <w:szCs w:val="21"/>
        </w:rPr>
        <w:t>）开发的一种旨在加快图片加载速度的图片格式。图片压缩体积大约只有</w:t>
      </w:r>
      <w:r w:rsidRPr="00A25653">
        <w:rPr>
          <w:rFonts w:hint="eastAsia"/>
          <w:szCs w:val="21"/>
        </w:rPr>
        <w:t>JPEG</w:t>
      </w:r>
      <w:r w:rsidRPr="00A25653">
        <w:rPr>
          <w:rFonts w:hint="eastAsia"/>
          <w:szCs w:val="21"/>
        </w:rPr>
        <w:t>的</w:t>
      </w:r>
      <w:r w:rsidRPr="00A25653">
        <w:rPr>
          <w:rFonts w:hint="eastAsia"/>
          <w:szCs w:val="21"/>
        </w:rPr>
        <w:t>2/3</w:t>
      </w:r>
      <w:r w:rsidRPr="00A25653">
        <w:rPr>
          <w:rFonts w:hint="eastAsia"/>
          <w:szCs w:val="21"/>
        </w:rPr>
        <w:t>，并能节省大量的服务器带宽资源和数据空间。</w:t>
      </w:r>
      <w:proofErr w:type="spellStart"/>
      <w:r w:rsidRPr="00A25653">
        <w:rPr>
          <w:rFonts w:hint="eastAsia"/>
          <w:szCs w:val="21"/>
        </w:rPr>
        <w:t>Facebook</w:t>
      </w:r>
      <w:proofErr w:type="spellEnd"/>
      <w:r w:rsidRPr="00A25653">
        <w:rPr>
          <w:rFonts w:hint="eastAsia"/>
          <w:szCs w:val="21"/>
        </w:rPr>
        <w:t xml:space="preserve"> </w:t>
      </w:r>
      <w:proofErr w:type="spellStart"/>
      <w:r w:rsidRPr="00A25653">
        <w:rPr>
          <w:rFonts w:hint="eastAsia"/>
          <w:szCs w:val="21"/>
        </w:rPr>
        <w:t>Ebay</w:t>
      </w:r>
      <w:proofErr w:type="spellEnd"/>
      <w:r w:rsidRPr="00A25653">
        <w:rPr>
          <w:rFonts w:hint="eastAsia"/>
          <w:szCs w:val="21"/>
        </w:rPr>
        <w:t>等知名网站已经开始测试并使用</w:t>
      </w:r>
      <w:proofErr w:type="spellStart"/>
      <w:r w:rsidRPr="00A25653">
        <w:rPr>
          <w:rFonts w:hint="eastAsia"/>
          <w:szCs w:val="21"/>
        </w:rPr>
        <w:t>WebP</w:t>
      </w:r>
      <w:proofErr w:type="spellEnd"/>
      <w:r w:rsidRPr="00A25653">
        <w:rPr>
          <w:rFonts w:hint="eastAsia"/>
          <w:szCs w:val="21"/>
        </w:rPr>
        <w:t>格式。</w:t>
      </w:r>
    </w:p>
    <w:p w:rsidR="009D6191" w:rsidRPr="00A25653" w:rsidRDefault="009D6191" w:rsidP="009D6191">
      <w:pPr>
        <w:rPr>
          <w:szCs w:val="21"/>
        </w:rPr>
      </w:pPr>
      <w:r w:rsidRPr="00A25653">
        <w:rPr>
          <w:rFonts w:hint="eastAsia"/>
          <w:szCs w:val="21"/>
        </w:rPr>
        <w:t xml:space="preserve">　　在质量相同的情况下，</w:t>
      </w:r>
      <w:proofErr w:type="spellStart"/>
      <w:r w:rsidRPr="00A25653">
        <w:rPr>
          <w:rFonts w:hint="eastAsia"/>
          <w:szCs w:val="21"/>
        </w:rPr>
        <w:t>WebP</w:t>
      </w:r>
      <w:proofErr w:type="spellEnd"/>
      <w:r w:rsidRPr="00A25653">
        <w:rPr>
          <w:rFonts w:hint="eastAsia"/>
          <w:szCs w:val="21"/>
        </w:rPr>
        <w:t>格式图像的体积要比</w:t>
      </w:r>
      <w:r w:rsidRPr="00A25653">
        <w:rPr>
          <w:rFonts w:hint="eastAsia"/>
          <w:szCs w:val="21"/>
        </w:rPr>
        <w:t>JPEG</w:t>
      </w:r>
      <w:r w:rsidRPr="00A25653">
        <w:rPr>
          <w:rFonts w:hint="eastAsia"/>
          <w:szCs w:val="21"/>
        </w:rPr>
        <w:t>格式图像小</w:t>
      </w:r>
      <w:r w:rsidRPr="00A25653">
        <w:rPr>
          <w:rFonts w:hint="eastAsia"/>
          <w:szCs w:val="21"/>
        </w:rPr>
        <w:t>40%</w:t>
      </w:r>
      <w:r w:rsidRPr="00A25653">
        <w:rPr>
          <w:rFonts w:hint="eastAsia"/>
          <w:szCs w:val="21"/>
        </w:rPr>
        <w:t>。</w:t>
      </w:r>
    </w:p>
    <w:p w:rsidR="009D6191" w:rsidRPr="00A25653" w:rsidRDefault="009D6191" w:rsidP="009D6191">
      <w:pPr>
        <w:rPr>
          <w:szCs w:val="21"/>
        </w:rPr>
      </w:pPr>
    </w:p>
    <w:p w:rsidR="009D6191" w:rsidRPr="00A25653" w:rsidRDefault="009D6191" w:rsidP="009D6191">
      <w:pPr>
        <w:rPr>
          <w:szCs w:val="21"/>
        </w:rPr>
      </w:pPr>
      <w:proofErr w:type="spellStart"/>
      <w:r w:rsidRPr="00A25653">
        <w:rPr>
          <w:rFonts w:hint="eastAsia"/>
          <w:szCs w:val="21"/>
        </w:rPr>
        <w:t>Apng</w:t>
      </w:r>
      <w:proofErr w:type="spellEnd"/>
      <w:r w:rsidRPr="00A25653">
        <w:rPr>
          <w:rFonts w:hint="eastAsia"/>
          <w:szCs w:val="21"/>
        </w:rPr>
        <w:t>：全称是“</w:t>
      </w:r>
      <w:r w:rsidRPr="00A25653">
        <w:rPr>
          <w:rFonts w:hint="eastAsia"/>
          <w:szCs w:val="21"/>
        </w:rPr>
        <w:t>Animated Portable Network Graphics</w:t>
      </w:r>
      <w:r w:rsidRPr="00A25653">
        <w:rPr>
          <w:rFonts w:hint="eastAsia"/>
          <w:szCs w:val="21"/>
        </w:rPr>
        <w:t>”</w:t>
      </w:r>
      <w:r w:rsidRPr="00A25653">
        <w:rPr>
          <w:rFonts w:hint="eastAsia"/>
          <w:szCs w:val="21"/>
        </w:rPr>
        <w:t xml:space="preserve">, </w:t>
      </w:r>
      <w:r w:rsidRPr="00A25653">
        <w:rPr>
          <w:rFonts w:hint="eastAsia"/>
          <w:szCs w:val="21"/>
        </w:rPr>
        <w:t>是</w:t>
      </w:r>
      <w:r w:rsidRPr="00A25653">
        <w:rPr>
          <w:rFonts w:hint="eastAsia"/>
          <w:szCs w:val="21"/>
        </w:rPr>
        <w:t>PNG</w:t>
      </w:r>
      <w:r w:rsidRPr="00A25653">
        <w:rPr>
          <w:rFonts w:hint="eastAsia"/>
          <w:szCs w:val="21"/>
        </w:rPr>
        <w:t>的位图动画扩展，可以实现</w:t>
      </w:r>
      <w:proofErr w:type="spellStart"/>
      <w:r w:rsidRPr="00A25653">
        <w:rPr>
          <w:rFonts w:hint="eastAsia"/>
          <w:szCs w:val="21"/>
        </w:rPr>
        <w:t>png</w:t>
      </w:r>
      <w:proofErr w:type="spellEnd"/>
      <w:r w:rsidRPr="00A25653">
        <w:rPr>
          <w:rFonts w:hint="eastAsia"/>
          <w:szCs w:val="21"/>
        </w:rPr>
        <w:t>格式的动态图片效果。</w:t>
      </w:r>
      <w:r w:rsidRPr="00A25653">
        <w:rPr>
          <w:rFonts w:hint="eastAsia"/>
          <w:szCs w:val="21"/>
        </w:rPr>
        <w:t>04</w:t>
      </w:r>
      <w:r w:rsidRPr="00A25653">
        <w:rPr>
          <w:rFonts w:hint="eastAsia"/>
          <w:szCs w:val="21"/>
        </w:rPr>
        <w:t>年诞生，但一直得不到各大浏览器厂商的支持，直到日前得到</w:t>
      </w:r>
      <w:r w:rsidRPr="00A25653">
        <w:rPr>
          <w:rFonts w:hint="eastAsia"/>
          <w:szCs w:val="21"/>
        </w:rPr>
        <w:t xml:space="preserve"> </w:t>
      </w:r>
      <w:proofErr w:type="spellStart"/>
      <w:r w:rsidRPr="00A25653">
        <w:rPr>
          <w:rFonts w:hint="eastAsia"/>
          <w:szCs w:val="21"/>
        </w:rPr>
        <w:t>iOS</w:t>
      </w:r>
      <w:proofErr w:type="spellEnd"/>
      <w:r w:rsidRPr="00A25653">
        <w:rPr>
          <w:rFonts w:hint="eastAsia"/>
          <w:szCs w:val="21"/>
        </w:rPr>
        <w:t xml:space="preserve"> safari 8</w:t>
      </w:r>
      <w:r w:rsidRPr="00A25653">
        <w:rPr>
          <w:rFonts w:hint="eastAsia"/>
          <w:szCs w:val="21"/>
        </w:rPr>
        <w:t>的支持，有望代替</w:t>
      </w:r>
      <w:r w:rsidRPr="00A25653">
        <w:rPr>
          <w:rFonts w:hint="eastAsia"/>
          <w:szCs w:val="21"/>
        </w:rPr>
        <w:t>GIF</w:t>
      </w:r>
      <w:r w:rsidRPr="00A25653">
        <w:rPr>
          <w:rFonts w:hint="eastAsia"/>
          <w:szCs w:val="21"/>
        </w:rPr>
        <w:t>成为下一代动态图标准。</w:t>
      </w:r>
    </w:p>
    <w:p w:rsidR="00C3700E" w:rsidRPr="00A25653" w:rsidRDefault="00C3700E" w:rsidP="00C1657E">
      <w:pPr>
        <w:pStyle w:val="a3"/>
        <w:spacing w:before="0" w:beforeAutospacing="0" w:after="75" w:afterAutospacing="0" w:line="300" w:lineRule="atLeast"/>
        <w:ind w:firstLine="345"/>
        <w:rPr>
          <w:rFonts w:ascii="Verdana" w:hAnsi="Verdana"/>
          <w:color w:val="383838"/>
          <w:sz w:val="21"/>
          <w:szCs w:val="21"/>
        </w:rPr>
      </w:pPr>
    </w:p>
    <w:p w:rsidR="000B6304" w:rsidRPr="00A25653" w:rsidRDefault="00425786" w:rsidP="000B6304">
      <w:pPr>
        <w:rPr>
          <w:szCs w:val="21"/>
        </w:rPr>
      </w:pPr>
      <w:r w:rsidRPr="00A25653">
        <w:rPr>
          <w:rFonts w:hint="eastAsia"/>
          <w:szCs w:val="21"/>
        </w:rPr>
        <w:t>33</w:t>
      </w:r>
      <w:r w:rsidR="00C01AF5" w:rsidRPr="00A25653">
        <w:rPr>
          <w:rFonts w:hint="eastAsia"/>
          <w:szCs w:val="21"/>
        </w:rPr>
        <w:t>、</w:t>
      </w:r>
      <w:r w:rsidR="000B6304" w:rsidRPr="00A25653">
        <w:rPr>
          <w:rFonts w:hint="eastAsia"/>
          <w:szCs w:val="21"/>
        </w:rPr>
        <w:t>每个</w:t>
      </w:r>
      <w:r w:rsidR="000B6304" w:rsidRPr="00A25653">
        <w:rPr>
          <w:rFonts w:hint="eastAsia"/>
          <w:szCs w:val="21"/>
        </w:rPr>
        <w:t>HTML</w:t>
      </w:r>
      <w:r w:rsidR="000B6304" w:rsidRPr="00A25653">
        <w:rPr>
          <w:rFonts w:hint="eastAsia"/>
          <w:szCs w:val="21"/>
        </w:rPr>
        <w:t>文件里开头都有个很重要的东西，</w:t>
      </w:r>
      <w:proofErr w:type="spellStart"/>
      <w:r w:rsidR="000B6304" w:rsidRPr="00A25653">
        <w:rPr>
          <w:rFonts w:hint="eastAsia"/>
          <w:szCs w:val="21"/>
        </w:rPr>
        <w:t>Doctype</w:t>
      </w:r>
      <w:proofErr w:type="spellEnd"/>
      <w:r w:rsidR="000B6304" w:rsidRPr="00A25653">
        <w:rPr>
          <w:rFonts w:hint="eastAsia"/>
          <w:szCs w:val="21"/>
        </w:rPr>
        <w:t>，知道这是干什么的吗？</w:t>
      </w:r>
    </w:p>
    <w:p w:rsidR="000B6304" w:rsidRPr="00A25653" w:rsidRDefault="000B6304" w:rsidP="000B6304">
      <w:pPr>
        <w:rPr>
          <w:szCs w:val="21"/>
        </w:rPr>
      </w:pPr>
    </w:p>
    <w:p w:rsidR="000B6304" w:rsidRPr="00A25653" w:rsidRDefault="000B6304" w:rsidP="000B6304">
      <w:pPr>
        <w:rPr>
          <w:szCs w:val="21"/>
        </w:rPr>
      </w:pPr>
      <w:r w:rsidRPr="00A25653">
        <w:rPr>
          <w:rFonts w:hint="eastAsia"/>
          <w:szCs w:val="21"/>
        </w:rPr>
        <w:t xml:space="preserve">　　答案：</w:t>
      </w:r>
      <w:r w:rsidRPr="00A25653">
        <w:rPr>
          <w:rFonts w:hint="eastAsia"/>
          <w:szCs w:val="21"/>
        </w:rPr>
        <w:t xml:space="preserve">&lt;!DOCTYPE&gt; </w:t>
      </w:r>
      <w:r w:rsidRPr="00A25653">
        <w:rPr>
          <w:rFonts w:hint="eastAsia"/>
          <w:szCs w:val="21"/>
        </w:rPr>
        <w:t>声明位于文档中的最前面的位置，处于</w:t>
      </w:r>
      <w:r w:rsidRPr="00A25653">
        <w:rPr>
          <w:rFonts w:hint="eastAsia"/>
          <w:szCs w:val="21"/>
        </w:rPr>
        <w:t xml:space="preserve"> &lt;html&gt; </w:t>
      </w:r>
      <w:r w:rsidRPr="00A25653">
        <w:rPr>
          <w:rFonts w:hint="eastAsia"/>
          <w:szCs w:val="21"/>
        </w:rPr>
        <w:t>标签之前。此标签可告知浏览器文档使用哪种</w:t>
      </w:r>
      <w:r w:rsidRPr="00A25653">
        <w:rPr>
          <w:rFonts w:hint="eastAsia"/>
          <w:szCs w:val="21"/>
        </w:rPr>
        <w:t xml:space="preserve"> HTML </w:t>
      </w:r>
      <w:r w:rsidRPr="00A25653">
        <w:rPr>
          <w:rFonts w:hint="eastAsia"/>
          <w:szCs w:val="21"/>
        </w:rPr>
        <w:t>或</w:t>
      </w:r>
      <w:r w:rsidRPr="00A25653">
        <w:rPr>
          <w:rFonts w:hint="eastAsia"/>
          <w:szCs w:val="21"/>
        </w:rPr>
        <w:t xml:space="preserve"> XHTML </w:t>
      </w:r>
      <w:r w:rsidRPr="00A25653">
        <w:rPr>
          <w:rFonts w:hint="eastAsia"/>
          <w:szCs w:val="21"/>
        </w:rPr>
        <w:t>规范。</w:t>
      </w:r>
    </w:p>
    <w:p w:rsidR="000B6304" w:rsidRPr="00A25653" w:rsidRDefault="000B6304" w:rsidP="000B6304">
      <w:pPr>
        <w:rPr>
          <w:rFonts w:hint="eastAsia"/>
          <w:szCs w:val="21"/>
        </w:rPr>
      </w:pPr>
      <w:r w:rsidRPr="00A25653">
        <w:rPr>
          <w:rFonts w:hint="eastAsia"/>
          <w:szCs w:val="21"/>
        </w:rPr>
        <w:t>（重点：告诉浏览器按照何种规范解析页面）</w:t>
      </w:r>
    </w:p>
    <w:p w:rsidR="00D332B8" w:rsidRPr="00A25653" w:rsidRDefault="00D332B8" w:rsidP="000B6304">
      <w:pPr>
        <w:rPr>
          <w:rFonts w:hint="eastAsia"/>
          <w:szCs w:val="21"/>
        </w:rPr>
      </w:pPr>
    </w:p>
    <w:p w:rsidR="00337F0A" w:rsidRPr="00A25653" w:rsidRDefault="00304987" w:rsidP="00337F0A">
      <w:pPr>
        <w:rPr>
          <w:b/>
          <w:szCs w:val="21"/>
        </w:rPr>
      </w:pPr>
      <w:r>
        <w:rPr>
          <w:rFonts w:hint="eastAsia"/>
          <w:b/>
          <w:szCs w:val="21"/>
        </w:rPr>
        <w:t>34</w:t>
      </w:r>
      <w:r w:rsidR="00337F0A" w:rsidRPr="00A25653">
        <w:rPr>
          <w:rFonts w:hint="eastAsia"/>
          <w:b/>
          <w:szCs w:val="21"/>
        </w:rPr>
        <w:t>、行内元素有哪些</w:t>
      </w:r>
      <w:r w:rsidR="00337F0A" w:rsidRPr="00A25653">
        <w:rPr>
          <w:rFonts w:hint="eastAsia"/>
          <w:b/>
          <w:szCs w:val="21"/>
        </w:rPr>
        <w:t>?</w:t>
      </w:r>
      <w:r w:rsidR="00337F0A" w:rsidRPr="00A25653">
        <w:rPr>
          <w:rFonts w:hint="eastAsia"/>
          <w:b/>
          <w:szCs w:val="21"/>
        </w:rPr>
        <w:t>块级元素有哪些</w:t>
      </w:r>
      <w:r w:rsidR="00337F0A" w:rsidRPr="00A25653">
        <w:rPr>
          <w:rFonts w:hint="eastAsia"/>
          <w:b/>
          <w:szCs w:val="21"/>
        </w:rPr>
        <w:t>?CSS</w:t>
      </w:r>
      <w:r w:rsidR="00337F0A" w:rsidRPr="00A25653">
        <w:rPr>
          <w:rFonts w:hint="eastAsia"/>
          <w:b/>
          <w:szCs w:val="21"/>
        </w:rPr>
        <w:t>的盒模型</w:t>
      </w:r>
      <w:r w:rsidR="00337F0A" w:rsidRPr="00A25653">
        <w:rPr>
          <w:rFonts w:hint="eastAsia"/>
          <w:b/>
          <w:szCs w:val="21"/>
        </w:rPr>
        <w:t>?</w:t>
      </w:r>
    </w:p>
    <w:p w:rsidR="00337F0A" w:rsidRPr="00A25653" w:rsidRDefault="00337F0A" w:rsidP="00337F0A">
      <w:pPr>
        <w:rPr>
          <w:szCs w:val="21"/>
        </w:rPr>
      </w:pPr>
      <w:r w:rsidRPr="00A25653">
        <w:rPr>
          <w:rFonts w:hint="eastAsia"/>
          <w:szCs w:val="21"/>
        </w:rPr>
        <w:t>块级元素：</w:t>
      </w:r>
      <w:r w:rsidRPr="00A25653">
        <w:rPr>
          <w:rFonts w:hint="eastAsia"/>
          <w:szCs w:val="21"/>
        </w:rPr>
        <w:t xml:space="preserve">div p h1 h2 h3 h4 form </w:t>
      </w:r>
      <w:proofErr w:type="spellStart"/>
      <w:r w:rsidRPr="00A25653">
        <w:rPr>
          <w:rFonts w:hint="eastAsia"/>
          <w:szCs w:val="21"/>
        </w:rPr>
        <w:t>ul</w:t>
      </w:r>
      <w:proofErr w:type="spellEnd"/>
    </w:p>
    <w:p w:rsidR="007C1E55" w:rsidRPr="00A25653" w:rsidRDefault="00337F0A" w:rsidP="007C1E55">
      <w:pPr>
        <w:rPr>
          <w:rFonts w:hint="eastAsia"/>
          <w:szCs w:val="21"/>
        </w:rPr>
      </w:pPr>
      <w:r w:rsidRPr="00A25653">
        <w:rPr>
          <w:rFonts w:hint="eastAsia"/>
          <w:szCs w:val="21"/>
        </w:rPr>
        <w:t>行内元素</w:t>
      </w:r>
      <w:r w:rsidRPr="00A25653">
        <w:rPr>
          <w:rFonts w:hint="eastAsia"/>
          <w:szCs w:val="21"/>
        </w:rPr>
        <w:t xml:space="preserve">: a b </w:t>
      </w:r>
      <w:proofErr w:type="spellStart"/>
      <w:r w:rsidRPr="00A25653">
        <w:rPr>
          <w:rFonts w:hint="eastAsia"/>
          <w:szCs w:val="21"/>
        </w:rPr>
        <w:t>br</w:t>
      </w:r>
      <w:proofErr w:type="spellEnd"/>
      <w:r w:rsidRPr="00A25653">
        <w:rPr>
          <w:rFonts w:hint="eastAsia"/>
          <w:szCs w:val="21"/>
        </w:rPr>
        <w:t xml:space="preserve"> </w:t>
      </w:r>
      <w:proofErr w:type="spellStart"/>
      <w:r w:rsidRPr="00A25653">
        <w:rPr>
          <w:rFonts w:hint="eastAsia"/>
          <w:szCs w:val="21"/>
        </w:rPr>
        <w:t>i</w:t>
      </w:r>
      <w:proofErr w:type="spellEnd"/>
      <w:r w:rsidRPr="00A25653">
        <w:rPr>
          <w:rFonts w:hint="eastAsia"/>
          <w:szCs w:val="21"/>
        </w:rPr>
        <w:t xml:space="preserve"> span input </w:t>
      </w:r>
      <w:proofErr w:type="spellStart"/>
      <w:r w:rsidRPr="00A25653">
        <w:rPr>
          <w:rFonts w:hint="eastAsia"/>
          <w:szCs w:val="21"/>
        </w:rPr>
        <w:t>select</w:t>
      </w:r>
      <w:proofErr w:type="spellEnd"/>
    </w:p>
    <w:p w:rsidR="00337F0A" w:rsidRPr="00A25653" w:rsidRDefault="00337F0A" w:rsidP="007C1E55">
      <w:pPr>
        <w:rPr>
          <w:rFonts w:hint="eastAsia"/>
          <w:szCs w:val="21"/>
        </w:rPr>
      </w:pPr>
      <w:proofErr w:type="spellStart"/>
      <w:r w:rsidRPr="00A25653">
        <w:rPr>
          <w:rFonts w:hint="eastAsia"/>
          <w:szCs w:val="21"/>
        </w:rPr>
        <w:t>Css</w:t>
      </w:r>
      <w:proofErr w:type="spellEnd"/>
      <w:r w:rsidRPr="00A25653">
        <w:rPr>
          <w:rFonts w:hint="eastAsia"/>
          <w:szCs w:val="21"/>
        </w:rPr>
        <w:t>盒模型</w:t>
      </w:r>
      <w:r w:rsidRPr="00A25653">
        <w:rPr>
          <w:rFonts w:hint="eastAsia"/>
          <w:szCs w:val="21"/>
        </w:rPr>
        <w:t>:</w:t>
      </w:r>
      <w:r w:rsidRPr="00A25653">
        <w:rPr>
          <w:rFonts w:hint="eastAsia"/>
          <w:szCs w:val="21"/>
        </w:rPr>
        <w:t>内容，</w:t>
      </w:r>
      <w:r w:rsidRPr="00A25653">
        <w:rPr>
          <w:rFonts w:hint="eastAsia"/>
          <w:szCs w:val="21"/>
        </w:rPr>
        <w:t>border ,margin</w:t>
      </w:r>
      <w:r w:rsidRPr="00A25653">
        <w:rPr>
          <w:rFonts w:hint="eastAsia"/>
          <w:szCs w:val="21"/>
        </w:rPr>
        <w:t>，</w:t>
      </w:r>
      <w:r w:rsidRPr="00A25653">
        <w:rPr>
          <w:rFonts w:hint="eastAsia"/>
          <w:szCs w:val="21"/>
        </w:rPr>
        <w:t>padding</w:t>
      </w:r>
    </w:p>
    <w:p w:rsidR="001C0D27" w:rsidRPr="00A25653" w:rsidRDefault="00CB18CE" w:rsidP="00CB18CE">
      <w:pPr>
        <w:rPr>
          <w:rFonts w:hint="eastAsia"/>
          <w:b/>
          <w:szCs w:val="21"/>
        </w:rPr>
      </w:pPr>
      <w:r w:rsidRPr="00A25653">
        <w:rPr>
          <w:rFonts w:hint="eastAsia"/>
          <w:b/>
          <w:szCs w:val="21"/>
        </w:rPr>
        <w:t>3</w:t>
      </w:r>
      <w:r w:rsidR="00304987">
        <w:rPr>
          <w:rFonts w:hint="eastAsia"/>
          <w:b/>
          <w:szCs w:val="21"/>
        </w:rPr>
        <w:t>5</w:t>
      </w:r>
      <w:r w:rsidRPr="00A25653">
        <w:rPr>
          <w:rFonts w:hint="eastAsia"/>
          <w:b/>
          <w:szCs w:val="21"/>
        </w:rPr>
        <w:t>、</w:t>
      </w:r>
      <w:proofErr w:type="spellStart"/>
      <w:r w:rsidR="001C0D27" w:rsidRPr="00A25653">
        <w:rPr>
          <w:rFonts w:hint="eastAsia"/>
          <w:b/>
          <w:szCs w:val="21"/>
        </w:rPr>
        <w:t>css</w:t>
      </w:r>
      <w:proofErr w:type="spellEnd"/>
      <w:r w:rsidR="001C0D27" w:rsidRPr="00A25653">
        <w:rPr>
          <w:rFonts w:hint="eastAsia"/>
          <w:b/>
          <w:szCs w:val="21"/>
        </w:rPr>
        <w:t>层叠是什么？介绍一下。</w:t>
      </w:r>
    </w:p>
    <w:p w:rsidR="009C34FE" w:rsidRPr="00A25653" w:rsidRDefault="00F60DB8" w:rsidP="0082124E">
      <w:pPr>
        <w:pStyle w:val="a5"/>
        <w:ind w:left="450" w:firstLineChars="0" w:firstLine="0"/>
        <w:rPr>
          <w:rFonts w:ascii="Tahoma" w:hAnsi="Tahoma" w:cs="Tahoma" w:hint="eastAsia"/>
          <w:color w:val="444444"/>
          <w:szCs w:val="21"/>
          <w:shd w:val="clear" w:color="auto" w:fill="FFFFFF"/>
        </w:rPr>
      </w:pPr>
      <w:r w:rsidRPr="00A25653">
        <w:rPr>
          <w:rFonts w:ascii="Tahoma" w:hAnsi="Tahoma" w:cs="Tahoma"/>
          <w:color w:val="444444"/>
          <w:szCs w:val="21"/>
          <w:shd w:val="clear" w:color="auto" w:fill="FFFFFF"/>
        </w:rPr>
        <w:t>基本上层叠的意思就是</w:t>
      </w:r>
      <w:r w:rsidRPr="00A25653"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 w:rsidRPr="00A25653">
        <w:rPr>
          <w:rFonts w:ascii="Tahoma" w:hAnsi="Tahoma" w:cs="Tahoma"/>
          <w:color w:val="444444"/>
          <w:szCs w:val="21"/>
          <w:shd w:val="clear" w:color="auto" w:fill="FFFFFF"/>
        </w:rPr>
        <w:t>继承</w:t>
      </w:r>
      <w:r w:rsidRPr="00A25653"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Pr="00A25653"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 w:rsidRPr="00A25653"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 w:rsidRPr="00A25653">
        <w:rPr>
          <w:rFonts w:ascii="Tahoma" w:hAnsi="Tahoma" w:cs="Tahoma"/>
          <w:color w:val="444444"/>
          <w:szCs w:val="21"/>
          <w:shd w:val="clear" w:color="auto" w:fill="FFFFFF"/>
        </w:rPr>
        <w:t>权重</w:t>
      </w:r>
      <w:r w:rsidRPr="00A25653"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Pr="00A25653"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 w:rsidRPr="00A25653"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 w:rsidRPr="00A25653">
        <w:rPr>
          <w:rFonts w:ascii="Tahoma" w:hAnsi="Tahoma" w:cs="Tahoma"/>
          <w:color w:val="444444"/>
          <w:szCs w:val="21"/>
          <w:shd w:val="clear" w:color="auto" w:fill="FFFFFF"/>
        </w:rPr>
        <w:t>覆盖</w:t>
      </w:r>
      <w:r w:rsidRPr="00A25653"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Pr="00A25653">
        <w:rPr>
          <w:rFonts w:ascii="Tahoma" w:hAnsi="Tahoma" w:cs="Tahoma"/>
          <w:color w:val="444444"/>
          <w:szCs w:val="21"/>
          <w:shd w:val="clear" w:color="auto" w:fill="FFFFFF"/>
        </w:rPr>
        <w:t>，通过良好的层级命名更好的实现效果，更少的代码，更多的功能，</w:t>
      </w:r>
    </w:p>
    <w:p w:rsidR="00362D84" w:rsidRPr="00A25653" w:rsidRDefault="00362D84" w:rsidP="00170A09">
      <w:pPr>
        <w:pStyle w:val="a3"/>
        <w:spacing w:before="195" w:beforeAutospacing="0" w:after="195" w:afterAutospacing="0" w:line="375" w:lineRule="atLeast"/>
        <w:ind w:leftChars="200" w:left="420"/>
        <w:rPr>
          <w:rFonts w:ascii="Tahoma" w:hAnsi="Tahoma" w:cs="Tahoma"/>
          <w:color w:val="444444"/>
          <w:sz w:val="21"/>
          <w:szCs w:val="21"/>
        </w:rPr>
      </w:pPr>
      <w:r w:rsidRPr="00A25653">
        <w:rPr>
          <w:rStyle w:val="a4"/>
          <w:rFonts w:ascii="Tahoma" w:hAnsi="Tahoma" w:cs="Tahoma"/>
          <w:color w:val="444444"/>
          <w:sz w:val="21"/>
          <w:szCs w:val="21"/>
        </w:rPr>
        <w:t>解答一：</w:t>
      </w:r>
    </w:p>
    <w:p w:rsidR="00362D84" w:rsidRPr="00A25653" w:rsidRDefault="00362D84" w:rsidP="00170A09">
      <w:pPr>
        <w:pStyle w:val="a3"/>
        <w:spacing w:before="195" w:beforeAutospacing="0" w:after="195" w:afterAutospacing="0" w:line="375" w:lineRule="atLeast"/>
        <w:ind w:leftChars="200" w:left="420"/>
        <w:rPr>
          <w:rFonts w:ascii="Tahoma" w:hAnsi="Tahoma" w:cs="Tahoma"/>
          <w:color w:val="444444"/>
          <w:sz w:val="21"/>
          <w:szCs w:val="21"/>
        </w:rPr>
      </w:pPr>
      <w:r w:rsidRPr="00A25653">
        <w:rPr>
          <w:rFonts w:ascii="Tahoma" w:hAnsi="Tahoma" w:cs="Tahoma"/>
          <w:color w:val="444444"/>
          <w:sz w:val="21"/>
          <w:szCs w:val="21"/>
        </w:rPr>
        <w:t>层叠指的是样式的优先级，当产生冲突时以优先级高的为准。</w:t>
      </w:r>
      <w:r w:rsidRPr="00A25653">
        <w:rPr>
          <w:rFonts w:ascii="Tahoma" w:hAnsi="Tahoma" w:cs="Tahoma"/>
          <w:color w:val="444444"/>
          <w:sz w:val="21"/>
          <w:szCs w:val="21"/>
        </w:rPr>
        <w:br/>
        <w:t xml:space="preserve">1. </w:t>
      </w:r>
      <w:r w:rsidRPr="00A25653">
        <w:rPr>
          <w:rFonts w:ascii="Tahoma" w:hAnsi="Tahoma" w:cs="Tahoma"/>
          <w:color w:val="444444"/>
          <w:sz w:val="21"/>
          <w:szCs w:val="21"/>
        </w:rPr>
        <w:t>开发者样式</w:t>
      </w:r>
      <w:r w:rsidRPr="00A25653">
        <w:rPr>
          <w:rFonts w:ascii="Tahoma" w:hAnsi="Tahoma" w:cs="Tahoma"/>
          <w:color w:val="444444"/>
          <w:sz w:val="21"/>
          <w:szCs w:val="21"/>
        </w:rPr>
        <w:t>&gt;</w:t>
      </w:r>
      <w:r w:rsidRPr="00A25653">
        <w:rPr>
          <w:rFonts w:ascii="Tahoma" w:hAnsi="Tahoma" w:cs="Tahoma"/>
          <w:color w:val="444444"/>
          <w:sz w:val="21"/>
          <w:szCs w:val="21"/>
        </w:rPr>
        <w:t>读者样式</w:t>
      </w:r>
      <w:r w:rsidRPr="00A25653">
        <w:rPr>
          <w:rFonts w:ascii="Tahoma" w:hAnsi="Tahoma" w:cs="Tahoma"/>
          <w:color w:val="444444"/>
          <w:sz w:val="21"/>
          <w:szCs w:val="21"/>
        </w:rPr>
        <w:t>&gt;</w:t>
      </w:r>
      <w:r w:rsidRPr="00A25653">
        <w:rPr>
          <w:rFonts w:ascii="Tahoma" w:hAnsi="Tahoma" w:cs="Tahoma"/>
          <w:color w:val="444444"/>
          <w:sz w:val="21"/>
          <w:szCs w:val="21"/>
        </w:rPr>
        <w:t>浏览器样式（除非使用</w:t>
      </w:r>
      <w:r w:rsidRPr="00A25653">
        <w:rPr>
          <w:rFonts w:ascii="Tahoma" w:hAnsi="Tahoma" w:cs="Tahoma"/>
          <w:color w:val="444444"/>
          <w:sz w:val="21"/>
          <w:szCs w:val="21"/>
        </w:rPr>
        <w:t>!important</w:t>
      </w:r>
      <w:r w:rsidRPr="00A25653">
        <w:rPr>
          <w:rFonts w:ascii="Tahoma" w:hAnsi="Tahoma" w:cs="Tahoma"/>
          <w:color w:val="444444"/>
          <w:sz w:val="21"/>
          <w:szCs w:val="21"/>
        </w:rPr>
        <w:t>标记</w:t>
      </w:r>
      <w:r w:rsidRPr="00A25653">
        <w:rPr>
          <w:rFonts w:ascii="Tahoma" w:hAnsi="Tahoma" w:cs="Tahoma"/>
          <w:color w:val="444444"/>
          <w:sz w:val="21"/>
          <w:szCs w:val="21"/>
        </w:rPr>
        <w:t xml:space="preserve"> </w:t>
      </w:r>
      <w:r w:rsidRPr="00A25653">
        <w:rPr>
          <w:rFonts w:ascii="Tahoma" w:hAnsi="Tahoma" w:cs="Tahoma"/>
          <w:color w:val="444444"/>
          <w:sz w:val="21"/>
          <w:szCs w:val="21"/>
        </w:rPr>
        <w:t>）</w:t>
      </w:r>
      <w:r w:rsidRPr="00A25653">
        <w:rPr>
          <w:rFonts w:ascii="Tahoma" w:hAnsi="Tahoma" w:cs="Tahoma"/>
          <w:color w:val="444444"/>
          <w:sz w:val="21"/>
          <w:szCs w:val="21"/>
        </w:rPr>
        <w:br/>
        <w:t>2. id</w:t>
      </w:r>
      <w:r w:rsidRPr="00A25653">
        <w:rPr>
          <w:rFonts w:ascii="Tahoma" w:hAnsi="Tahoma" w:cs="Tahoma"/>
          <w:color w:val="444444"/>
          <w:sz w:val="21"/>
          <w:szCs w:val="21"/>
        </w:rPr>
        <w:t>选择符</w:t>
      </w:r>
      <w:r w:rsidRPr="00A25653">
        <w:rPr>
          <w:rFonts w:ascii="Tahoma" w:hAnsi="Tahoma" w:cs="Tahoma"/>
          <w:color w:val="444444"/>
          <w:sz w:val="21"/>
          <w:szCs w:val="21"/>
        </w:rPr>
        <w:t>&gt;</w:t>
      </w:r>
      <w:r w:rsidRPr="00A25653">
        <w:rPr>
          <w:rFonts w:ascii="Tahoma" w:hAnsi="Tahoma" w:cs="Tahoma"/>
          <w:color w:val="444444"/>
          <w:sz w:val="21"/>
          <w:szCs w:val="21"/>
        </w:rPr>
        <w:t>（伪）类选择符</w:t>
      </w:r>
      <w:r w:rsidRPr="00A25653">
        <w:rPr>
          <w:rFonts w:ascii="Tahoma" w:hAnsi="Tahoma" w:cs="Tahoma"/>
          <w:color w:val="444444"/>
          <w:sz w:val="21"/>
          <w:szCs w:val="21"/>
        </w:rPr>
        <w:t>&gt;</w:t>
      </w:r>
      <w:r w:rsidRPr="00A25653">
        <w:rPr>
          <w:rFonts w:ascii="Tahoma" w:hAnsi="Tahoma" w:cs="Tahoma"/>
          <w:color w:val="444444"/>
          <w:sz w:val="21"/>
          <w:szCs w:val="21"/>
        </w:rPr>
        <w:t>元素选择符</w:t>
      </w:r>
      <w:r w:rsidRPr="00A25653">
        <w:rPr>
          <w:rFonts w:ascii="Tahoma" w:hAnsi="Tahoma" w:cs="Tahoma"/>
          <w:color w:val="444444"/>
          <w:sz w:val="21"/>
          <w:szCs w:val="21"/>
        </w:rPr>
        <w:br/>
        <w:t xml:space="preserve">3. </w:t>
      </w:r>
      <w:r w:rsidRPr="00A25653">
        <w:rPr>
          <w:rFonts w:ascii="Tahoma" w:hAnsi="Tahoma" w:cs="Tahoma"/>
          <w:color w:val="444444"/>
          <w:sz w:val="21"/>
          <w:szCs w:val="21"/>
        </w:rPr>
        <w:t>权重相同时取后面定义的样式</w:t>
      </w:r>
    </w:p>
    <w:p w:rsidR="00362D84" w:rsidRPr="00A25653" w:rsidRDefault="00362D84" w:rsidP="00170A09">
      <w:pPr>
        <w:pStyle w:val="a3"/>
        <w:spacing w:before="195" w:beforeAutospacing="0" w:after="195" w:afterAutospacing="0" w:line="375" w:lineRule="atLeast"/>
        <w:ind w:leftChars="200" w:left="420"/>
        <w:rPr>
          <w:rFonts w:ascii="Tahoma" w:hAnsi="Tahoma" w:cs="Tahoma" w:hint="eastAsia"/>
          <w:color w:val="444444"/>
          <w:sz w:val="21"/>
          <w:szCs w:val="21"/>
        </w:rPr>
      </w:pPr>
      <w:r w:rsidRPr="00A25653">
        <w:rPr>
          <w:rFonts w:ascii="Tahoma" w:hAnsi="Tahoma" w:cs="Tahoma"/>
          <w:color w:val="444444"/>
          <w:sz w:val="21"/>
          <w:szCs w:val="21"/>
        </w:rPr>
        <w:t>以下是一段经典的</w:t>
      </w:r>
      <w:r w:rsidRPr="00A25653">
        <w:rPr>
          <w:rFonts w:ascii="Tahoma" w:hAnsi="Tahoma" w:cs="Tahoma"/>
          <w:color w:val="444444"/>
          <w:sz w:val="21"/>
          <w:szCs w:val="21"/>
        </w:rPr>
        <w:t>html</w:t>
      </w:r>
      <w:r w:rsidRPr="00A25653">
        <w:rPr>
          <w:rFonts w:ascii="Tahoma" w:hAnsi="Tahoma" w:cs="Tahoma"/>
          <w:color w:val="444444"/>
          <w:sz w:val="21"/>
          <w:szCs w:val="21"/>
        </w:rPr>
        <w:t>，三个类名分别为模块、标题和正文。</w:t>
      </w:r>
      <w:r w:rsidRPr="00A25653">
        <w:rPr>
          <w:rFonts w:ascii="Tahoma" w:hAnsi="Tahoma" w:cs="Tahoma"/>
          <w:color w:val="444444"/>
          <w:sz w:val="21"/>
          <w:szCs w:val="21"/>
        </w:rPr>
        <w:br/>
        <w:t>&lt;div class="mod"&gt;</w:t>
      </w:r>
      <w:r w:rsidRPr="00A25653">
        <w:rPr>
          <w:rFonts w:ascii="Tahoma" w:hAnsi="Tahoma" w:cs="Tahoma"/>
          <w:color w:val="444444"/>
          <w:sz w:val="21"/>
          <w:szCs w:val="21"/>
        </w:rPr>
        <w:br/>
        <w:t>&lt;div class="</w:t>
      </w:r>
      <w:proofErr w:type="spellStart"/>
      <w:r w:rsidRPr="00A25653">
        <w:rPr>
          <w:rFonts w:ascii="Tahoma" w:hAnsi="Tahoma" w:cs="Tahoma"/>
          <w:color w:val="444444"/>
          <w:sz w:val="21"/>
          <w:szCs w:val="21"/>
        </w:rPr>
        <w:t>hd</w:t>
      </w:r>
      <w:proofErr w:type="spellEnd"/>
      <w:r w:rsidRPr="00A25653">
        <w:rPr>
          <w:rFonts w:ascii="Tahoma" w:hAnsi="Tahoma" w:cs="Tahoma"/>
          <w:color w:val="444444"/>
          <w:sz w:val="21"/>
          <w:szCs w:val="21"/>
        </w:rPr>
        <w:t>"&gt;&lt;/div&gt;</w:t>
      </w:r>
      <w:r w:rsidRPr="00A25653">
        <w:rPr>
          <w:rFonts w:ascii="Tahoma" w:hAnsi="Tahoma" w:cs="Tahoma"/>
          <w:color w:val="444444"/>
          <w:sz w:val="21"/>
          <w:szCs w:val="21"/>
        </w:rPr>
        <w:br/>
        <w:t>&lt;div class="</w:t>
      </w:r>
      <w:proofErr w:type="spellStart"/>
      <w:r w:rsidRPr="00A25653">
        <w:rPr>
          <w:rFonts w:ascii="Tahoma" w:hAnsi="Tahoma" w:cs="Tahoma"/>
          <w:color w:val="444444"/>
          <w:sz w:val="21"/>
          <w:szCs w:val="21"/>
        </w:rPr>
        <w:t>bd</w:t>
      </w:r>
      <w:proofErr w:type="spellEnd"/>
      <w:r w:rsidRPr="00A25653">
        <w:rPr>
          <w:rFonts w:ascii="Tahoma" w:hAnsi="Tahoma" w:cs="Tahoma"/>
          <w:color w:val="444444"/>
          <w:sz w:val="21"/>
          <w:szCs w:val="21"/>
        </w:rPr>
        <w:t>"&gt;&lt;/div&gt;</w:t>
      </w:r>
      <w:r w:rsidRPr="00A25653">
        <w:rPr>
          <w:rFonts w:ascii="Tahoma" w:hAnsi="Tahoma" w:cs="Tahoma"/>
          <w:color w:val="444444"/>
          <w:sz w:val="21"/>
          <w:szCs w:val="21"/>
        </w:rPr>
        <w:br/>
        <w:t>&lt;/div&gt;</w:t>
      </w:r>
      <w:r w:rsidRPr="00A25653">
        <w:rPr>
          <w:rFonts w:ascii="Tahoma" w:hAnsi="Tahoma" w:cs="Tahoma"/>
          <w:color w:val="444444"/>
          <w:sz w:val="21"/>
          <w:szCs w:val="21"/>
        </w:rPr>
        <w:br/>
      </w:r>
      <w:r w:rsidRPr="00A25653">
        <w:rPr>
          <w:rFonts w:ascii="Tahoma" w:hAnsi="Tahoma" w:cs="Tahoma"/>
          <w:color w:val="444444"/>
          <w:sz w:val="21"/>
          <w:szCs w:val="21"/>
        </w:rPr>
        <w:t>大部分</w:t>
      </w:r>
      <w:r w:rsidRPr="00A25653">
        <w:rPr>
          <w:rFonts w:ascii="Tahoma" w:hAnsi="Tahoma" w:cs="Tahoma"/>
          <w:color w:val="444444"/>
          <w:sz w:val="21"/>
          <w:szCs w:val="21"/>
        </w:rPr>
        <w:t>html</w:t>
      </w:r>
      <w:r w:rsidRPr="00A25653">
        <w:rPr>
          <w:rFonts w:ascii="Tahoma" w:hAnsi="Tahoma" w:cs="Tahoma"/>
          <w:color w:val="444444"/>
          <w:sz w:val="21"/>
          <w:szCs w:val="21"/>
        </w:rPr>
        <w:t>页面都可以由这种结构嵌套或者累加而成。</w:t>
      </w:r>
    </w:p>
    <w:p w:rsidR="000B6491" w:rsidRPr="00A25653" w:rsidRDefault="000B6491" w:rsidP="00084560">
      <w:pPr>
        <w:pStyle w:val="a3"/>
        <w:spacing w:before="195" w:beforeAutospacing="0" w:after="195" w:afterAutospacing="0" w:line="375" w:lineRule="atLeast"/>
        <w:ind w:leftChars="200" w:left="420"/>
        <w:rPr>
          <w:rFonts w:ascii="Tahoma" w:hAnsi="Tahoma" w:cs="Tahoma"/>
          <w:color w:val="444444"/>
          <w:sz w:val="21"/>
          <w:szCs w:val="21"/>
        </w:rPr>
      </w:pPr>
      <w:r w:rsidRPr="00A25653">
        <w:rPr>
          <w:rStyle w:val="a4"/>
          <w:rFonts w:ascii="Tahoma" w:hAnsi="Tahoma" w:cs="Tahoma"/>
          <w:color w:val="444444"/>
          <w:sz w:val="21"/>
          <w:szCs w:val="21"/>
        </w:rPr>
        <w:t>解答二：</w:t>
      </w:r>
    </w:p>
    <w:p w:rsidR="000B6491" w:rsidRPr="00A25653" w:rsidRDefault="000B6491" w:rsidP="00084560">
      <w:pPr>
        <w:pStyle w:val="a3"/>
        <w:spacing w:before="195" w:beforeAutospacing="0" w:after="195" w:afterAutospacing="0" w:line="375" w:lineRule="atLeast"/>
        <w:ind w:leftChars="200" w:left="420"/>
        <w:rPr>
          <w:rFonts w:ascii="Tahoma" w:hAnsi="Tahoma" w:cs="Tahoma"/>
          <w:color w:val="444444"/>
          <w:sz w:val="21"/>
          <w:szCs w:val="21"/>
        </w:rPr>
      </w:pPr>
      <w:r w:rsidRPr="00A25653">
        <w:rPr>
          <w:rFonts w:ascii="Tahoma" w:hAnsi="Tahoma" w:cs="Tahoma"/>
          <w:color w:val="444444"/>
          <w:sz w:val="21"/>
          <w:szCs w:val="21"/>
        </w:rPr>
        <w:t>CSS</w:t>
      </w:r>
      <w:r w:rsidRPr="00A25653">
        <w:rPr>
          <w:rFonts w:ascii="Tahoma" w:hAnsi="Tahoma" w:cs="Tahoma"/>
          <w:color w:val="444444"/>
          <w:sz w:val="21"/>
          <w:szCs w:val="21"/>
        </w:rPr>
        <w:t>层叠是指</w:t>
      </w:r>
      <w:r w:rsidRPr="00A25653">
        <w:rPr>
          <w:rFonts w:ascii="Tahoma" w:hAnsi="Tahoma" w:cs="Tahoma"/>
          <w:color w:val="444444"/>
          <w:sz w:val="21"/>
          <w:szCs w:val="21"/>
        </w:rPr>
        <w:t>CSS</w:t>
      </w:r>
      <w:r w:rsidRPr="00A25653">
        <w:rPr>
          <w:rFonts w:ascii="Tahoma" w:hAnsi="Tahoma" w:cs="Tahoma"/>
          <w:color w:val="444444"/>
          <w:sz w:val="21"/>
          <w:szCs w:val="21"/>
        </w:rPr>
        <w:t>样式在针对同一元素配置同一属性时，依据层叠规则（权重）来处理冲突，选择应用权重高的</w:t>
      </w:r>
      <w:r w:rsidRPr="00A25653">
        <w:rPr>
          <w:rFonts w:ascii="Tahoma" w:hAnsi="Tahoma" w:cs="Tahoma"/>
          <w:color w:val="444444"/>
          <w:sz w:val="21"/>
          <w:szCs w:val="21"/>
        </w:rPr>
        <w:t>CSS</w:t>
      </w:r>
      <w:r w:rsidRPr="00A25653">
        <w:rPr>
          <w:rFonts w:ascii="Tahoma" w:hAnsi="Tahoma" w:cs="Tahoma"/>
          <w:color w:val="444444"/>
          <w:sz w:val="21"/>
          <w:szCs w:val="21"/>
        </w:rPr>
        <w:t>选择器所指定的属性，一般也被描述为权重高的覆盖权重低的，因此也称作层叠。每个</w:t>
      </w:r>
      <w:r w:rsidRPr="00A25653">
        <w:rPr>
          <w:rFonts w:ascii="Tahoma" w:hAnsi="Tahoma" w:cs="Tahoma"/>
          <w:color w:val="444444"/>
          <w:sz w:val="21"/>
          <w:szCs w:val="21"/>
        </w:rPr>
        <w:t>CSS</w:t>
      </w:r>
      <w:r w:rsidRPr="00A25653">
        <w:rPr>
          <w:rFonts w:ascii="Tahoma" w:hAnsi="Tahoma" w:cs="Tahoma"/>
          <w:color w:val="444444"/>
          <w:sz w:val="21"/>
          <w:szCs w:val="21"/>
        </w:rPr>
        <w:t>选择器都会有一个权重（行内</w:t>
      </w:r>
      <w:r w:rsidRPr="00A25653">
        <w:rPr>
          <w:rFonts w:ascii="Tahoma" w:hAnsi="Tahoma" w:cs="Tahoma"/>
          <w:color w:val="444444"/>
          <w:sz w:val="21"/>
          <w:szCs w:val="21"/>
        </w:rPr>
        <w:t>1000</w:t>
      </w:r>
      <w:r w:rsidRPr="00A25653">
        <w:rPr>
          <w:rFonts w:ascii="Tahoma" w:hAnsi="Tahoma" w:cs="Tahoma"/>
          <w:color w:val="444444"/>
          <w:sz w:val="21"/>
          <w:szCs w:val="21"/>
        </w:rPr>
        <w:t>，</w:t>
      </w:r>
      <w:r w:rsidRPr="00A25653">
        <w:rPr>
          <w:rFonts w:ascii="Tahoma" w:hAnsi="Tahoma" w:cs="Tahoma"/>
          <w:color w:val="444444"/>
          <w:sz w:val="21"/>
          <w:szCs w:val="21"/>
        </w:rPr>
        <w:t>id100</w:t>
      </w:r>
      <w:r w:rsidRPr="00A25653">
        <w:rPr>
          <w:rFonts w:ascii="Tahoma" w:hAnsi="Tahoma" w:cs="Tahoma"/>
          <w:color w:val="444444"/>
          <w:sz w:val="21"/>
          <w:szCs w:val="21"/>
        </w:rPr>
        <w:t>，</w:t>
      </w:r>
      <w:r w:rsidRPr="00A25653">
        <w:rPr>
          <w:rFonts w:ascii="Tahoma" w:hAnsi="Tahoma" w:cs="Tahoma"/>
          <w:color w:val="444444"/>
          <w:sz w:val="21"/>
          <w:szCs w:val="21"/>
        </w:rPr>
        <w:t>class10</w:t>
      </w:r>
      <w:r w:rsidRPr="00A25653">
        <w:rPr>
          <w:rFonts w:ascii="Tahoma" w:hAnsi="Tahoma" w:cs="Tahoma"/>
          <w:color w:val="444444"/>
          <w:sz w:val="21"/>
          <w:szCs w:val="21"/>
        </w:rPr>
        <w:t>，</w:t>
      </w:r>
      <w:r w:rsidRPr="00A25653">
        <w:rPr>
          <w:rFonts w:ascii="Tahoma" w:hAnsi="Tahoma" w:cs="Tahoma"/>
          <w:color w:val="444444"/>
          <w:sz w:val="21"/>
          <w:szCs w:val="21"/>
        </w:rPr>
        <w:t>tag1</w:t>
      </w:r>
      <w:r w:rsidRPr="00A25653">
        <w:rPr>
          <w:rFonts w:ascii="Tahoma" w:hAnsi="Tahoma" w:cs="Tahoma"/>
          <w:color w:val="444444"/>
          <w:sz w:val="21"/>
          <w:szCs w:val="21"/>
        </w:rPr>
        <w:t>、可以这样认为），当两个选择器同时配置同一元素的同一属性时（比如一个设置</w:t>
      </w:r>
      <w:r w:rsidRPr="00A25653">
        <w:rPr>
          <w:rFonts w:ascii="Tahoma" w:hAnsi="Tahoma" w:cs="Tahoma"/>
          <w:color w:val="444444"/>
          <w:sz w:val="21"/>
          <w:szCs w:val="21"/>
        </w:rPr>
        <w:t>color</w:t>
      </w:r>
      <w:r w:rsidRPr="00A25653">
        <w:rPr>
          <w:rFonts w:ascii="Tahoma" w:hAnsi="Tahoma" w:cs="Tahoma"/>
          <w:color w:val="444444"/>
          <w:sz w:val="21"/>
          <w:szCs w:val="21"/>
        </w:rPr>
        <w:t>：</w:t>
      </w:r>
      <w:r w:rsidRPr="00A25653">
        <w:rPr>
          <w:rFonts w:ascii="Tahoma" w:hAnsi="Tahoma" w:cs="Tahoma"/>
          <w:color w:val="444444"/>
          <w:sz w:val="21"/>
          <w:szCs w:val="21"/>
        </w:rPr>
        <w:t>red</w:t>
      </w:r>
      <w:r w:rsidRPr="00A25653">
        <w:rPr>
          <w:rFonts w:ascii="Tahoma" w:hAnsi="Tahoma" w:cs="Tahoma"/>
          <w:color w:val="444444"/>
          <w:sz w:val="21"/>
          <w:szCs w:val="21"/>
        </w:rPr>
        <w:t>，另一个</w:t>
      </w:r>
      <w:r w:rsidRPr="00A25653">
        <w:rPr>
          <w:rFonts w:ascii="Tahoma" w:hAnsi="Tahoma" w:cs="Tahoma"/>
          <w:color w:val="444444"/>
          <w:sz w:val="21"/>
          <w:szCs w:val="21"/>
        </w:rPr>
        <w:t>color</w:t>
      </w:r>
      <w:r w:rsidRPr="00A25653">
        <w:rPr>
          <w:rFonts w:ascii="Tahoma" w:hAnsi="Tahoma" w:cs="Tahoma"/>
          <w:color w:val="444444"/>
          <w:sz w:val="21"/>
          <w:szCs w:val="21"/>
        </w:rPr>
        <w:t>：</w:t>
      </w:r>
      <w:r w:rsidRPr="00A25653">
        <w:rPr>
          <w:rFonts w:ascii="Tahoma" w:hAnsi="Tahoma" w:cs="Tahoma"/>
          <w:color w:val="444444"/>
          <w:sz w:val="21"/>
          <w:szCs w:val="21"/>
        </w:rPr>
        <w:t>black</w:t>
      </w:r>
      <w:r w:rsidRPr="00A25653">
        <w:rPr>
          <w:rFonts w:ascii="Tahoma" w:hAnsi="Tahoma" w:cs="Tahoma"/>
          <w:color w:val="444444"/>
          <w:sz w:val="21"/>
          <w:szCs w:val="21"/>
        </w:rPr>
        <w:t>），就会产生冲突，而解决冲突的方案就是</w:t>
      </w:r>
      <w:r w:rsidRPr="00A25653">
        <w:rPr>
          <w:rFonts w:ascii="Tahoma" w:hAnsi="Tahoma" w:cs="Tahoma"/>
          <w:color w:val="444444"/>
          <w:sz w:val="21"/>
          <w:szCs w:val="21"/>
        </w:rPr>
        <w:t>CSS</w:t>
      </w:r>
      <w:r w:rsidRPr="00A25653">
        <w:rPr>
          <w:rFonts w:ascii="Tahoma" w:hAnsi="Tahoma" w:cs="Tahoma"/>
          <w:color w:val="444444"/>
          <w:sz w:val="21"/>
          <w:szCs w:val="21"/>
        </w:rPr>
        <w:t>选择器的权重，权重高的来覆盖权重低的。</w:t>
      </w:r>
    </w:p>
    <w:p w:rsidR="000B6491" w:rsidRPr="00A25653" w:rsidRDefault="000B6491" w:rsidP="00084560">
      <w:pPr>
        <w:pStyle w:val="a3"/>
        <w:spacing w:before="195" w:beforeAutospacing="0" w:after="195" w:afterAutospacing="0" w:line="375" w:lineRule="atLeast"/>
        <w:ind w:leftChars="200" w:left="420"/>
        <w:rPr>
          <w:rFonts w:ascii="Tahoma" w:hAnsi="Tahoma" w:cs="Tahoma"/>
          <w:color w:val="444444"/>
          <w:sz w:val="21"/>
          <w:szCs w:val="21"/>
        </w:rPr>
      </w:pPr>
      <w:r w:rsidRPr="00A25653">
        <w:rPr>
          <w:rFonts w:ascii="Tahoma" w:hAnsi="Tahoma" w:cs="Tahoma"/>
          <w:color w:val="444444"/>
          <w:sz w:val="21"/>
          <w:szCs w:val="21"/>
        </w:rPr>
        <w:t>另外，继承的属性是权重重最轻的，会被上面的四个定义方式覆盖。</w:t>
      </w:r>
    </w:p>
    <w:p w:rsidR="000B6491" w:rsidRPr="00A25653" w:rsidRDefault="000B6491" w:rsidP="00084560">
      <w:pPr>
        <w:pStyle w:val="a3"/>
        <w:spacing w:before="195" w:beforeAutospacing="0" w:after="195" w:afterAutospacing="0" w:line="375" w:lineRule="atLeast"/>
        <w:ind w:leftChars="200" w:left="420"/>
        <w:rPr>
          <w:rFonts w:ascii="Tahoma" w:hAnsi="Tahoma" w:cs="Tahoma"/>
          <w:color w:val="444444"/>
          <w:sz w:val="21"/>
          <w:szCs w:val="21"/>
        </w:rPr>
      </w:pPr>
      <w:r w:rsidRPr="00A25653">
        <w:rPr>
          <w:rFonts w:ascii="Tahoma" w:hAnsi="Tahoma" w:cs="Tahoma"/>
          <w:color w:val="444444"/>
          <w:sz w:val="21"/>
          <w:szCs w:val="21"/>
        </w:rPr>
        <w:t>CSS</w:t>
      </w:r>
      <w:r w:rsidRPr="00A25653">
        <w:rPr>
          <w:rFonts w:ascii="Tahoma" w:hAnsi="Tahoma" w:cs="Tahoma"/>
          <w:color w:val="444444"/>
          <w:sz w:val="21"/>
          <w:szCs w:val="21"/>
        </w:rPr>
        <w:t>语义化其实更多地是指</w:t>
      </w:r>
      <w:r w:rsidRPr="00A25653">
        <w:rPr>
          <w:rFonts w:ascii="Tahoma" w:hAnsi="Tahoma" w:cs="Tahoma"/>
          <w:color w:val="444444"/>
          <w:sz w:val="21"/>
          <w:szCs w:val="21"/>
        </w:rPr>
        <w:t>HTML</w:t>
      </w:r>
      <w:r w:rsidRPr="00A25653">
        <w:rPr>
          <w:rFonts w:ascii="Tahoma" w:hAnsi="Tahoma" w:cs="Tahoma"/>
          <w:color w:val="444444"/>
          <w:sz w:val="21"/>
          <w:szCs w:val="21"/>
        </w:rPr>
        <w:t>的语义化。</w:t>
      </w:r>
      <w:r w:rsidRPr="00A25653">
        <w:rPr>
          <w:rFonts w:ascii="Tahoma" w:hAnsi="Tahoma" w:cs="Tahoma"/>
          <w:color w:val="444444"/>
          <w:sz w:val="21"/>
          <w:szCs w:val="21"/>
        </w:rPr>
        <w:t xml:space="preserve"> </w:t>
      </w:r>
      <w:r w:rsidRPr="00A25653">
        <w:rPr>
          <w:rFonts w:ascii="Tahoma" w:hAnsi="Tahoma" w:cs="Tahoma"/>
          <w:color w:val="444444"/>
          <w:sz w:val="21"/>
          <w:szCs w:val="21"/>
        </w:rPr>
        <w:t>比如下面的一个代码我们这样写：</w:t>
      </w:r>
    </w:p>
    <w:p w:rsidR="00AE5756" w:rsidRPr="00AE5756" w:rsidRDefault="00AE5756" w:rsidP="00AE5756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E5756">
        <w:rPr>
          <w:rFonts w:ascii="Tahoma" w:eastAsia="宋体" w:hAnsi="Tahoma" w:cs="Tahoma"/>
          <w:color w:val="444444"/>
          <w:kern w:val="0"/>
          <w:szCs w:val="21"/>
        </w:rPr>
        <w:t>代码如下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:</w:t>
      </w:r>
    </w:p>
    <w:p w:rsidR="00AE5756" w:rsidRPr="00AE5756" w:rsidRDefault="00AE5756" w:rsidP="00AE5756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E5756">
        <w:rPr>
          <w:rFonts w:ascii="Tahoma" w:eastAsia="宋体" w:hAnsi="Tahoma" w:cs="Tahoma"/>
          <w:color w:val="444444"/>
          <w:kern w:val="0"/>
          <w:szCs w:val="21"/>
        </w:rPr>
        <w:br/>
        <w:t>&lt;div class="box"&gt;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br/>
        <w:t>&lt;div class="h2"&gt;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这是区块标题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&lt;/div&gt;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br/>
        <w:t>&lt;div class="</w:t>
      </w:r>
      <w:proofErr w:type="spellStart"/>
      <w:r w:rsidRPr="00AE5756">
        <w:rPr>
          <w:rFonts w:ascii="Tahoma" w:eastAsia="宋体" w:hAnsi="Tahoma" w:cs="Tahoma"/>
          <w:color w:val="444444"/>
          <w:kern w:val="0"/>
          <w:szCs w:val="21"/>
        </w:rPr>
        <w:t>bd</w:t>
      </w:r>
      <w:proofErr w:type="spellEnd"/>
      <w:r w:rsidRPr="00AE5756">
        <w:rPr>
          <w:rFonts w:ascii="Tahoma" w:eastAsia="宋体" w:hAnsi="Tahoma" w:cs="Tahoma"/>
          <w:color w:val="444444"/>
          <w:kern w:val="0"/>
          <w:szCs w:val="21"/>
        </w:rPr>
        <w:t>"&gt;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这是区块内容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&lt;/div&gt;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br/>
        <w:t>&lt;div&gt;</w:t>
      </w:r>
      <w:r w:rsidRPr="00A2565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AE5756" w:rsidRPr="00AE5756" w:rsidRDefault="00AE5756" w:rsidP="00AE57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5756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但是语义化的写法更能使得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 xml:space="preserve"> robot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识别网页的结构，下面是语义化的写法：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AE5756" w:rsidRPr="00AE5756" w:rsidRDefault="00AE5756" w:rsidP="00AE5756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E5756">
        <w:rPr>
          <w:rFonts w:ascii="Tahoma" w:eastAsia="宋体" w:hAnsi="Tahoma" w:cs="Tahoma"/>
          <w:color w:val="444444"/>
          <w:kern w:val="0"/>
          <w:szCs w:val="21"/>
          <w:u w:val="single"/>
        </w:rPr>
        <w:t>复制代码</w:t>
      </w:r>
    </w:p>
    <w:p w:rsidR="00AE5756" w:rsidRPr="00AE5756" w:rsidRDefault="00AE5756" w:rsidP="00AE5756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E5756">
        <w:rPr>
          <w:rFonts w:ascii="Tahoma" w:eastAsia="宋体" w:hAnsi="Tahoma" w:cs="Tahoma"/>
          <w:color w:val="444444"/>
          <w:kern w:val="0"/>
          <w:szCs w:val="21"/>
        </w:rPr>
        <w:t>代码如下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:</w:t>
      </w:r>
    </w:p>
    <w:p w:rsidR="00AE5756" w:rsidRPr="00AE5756" w:rsidRDefault="00AE5756" w:rsidP="00AE5756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E5756">
        <w:rPr>
          <w:rFonts w:ascii="Tahoma" w:eastAsia="宋体" w:hAnsi="Tahoma" w:cs="Tahoma"/>
          <w:color w:val="444444"/>
          <w:kern w:val="0"/>
          <w:szCs w:val="21"/>
        </w:rPr>
        <w:br/>
        <w:t>&lt;section&gt;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br/>
        <w:t>&lt;h2&gt;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这是区块标题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&lt;/h2&gt;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br/>
        <w:t>&lt;p&gt;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这是区块内容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&lt;/p&gt;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br/>
        <w:t>&lt;/section&gt;</w:t>
      </w:r>
    </w:p>
    <w:p w:rsidR="00AE5756" w:rsidRPr="00AE5756" w:rsidRDefault="00AE5756" w:rsidP="00AE57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5756">
        <w:rPr>
          <w:rFonts w:ascii="Tahoma" w:eastAsia="宋体" w:hAnsi="Tahoma" w:cs="Tahoma"/>
          <w:color w:val="444444"/>
          <w:kern w:val="0"/>
          <w:szCs w:val="21"/>
        </w:rPr>
        <w:br/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对于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robot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来说，它能够识别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section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（区块）、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h2(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二级标题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p(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文字段落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，但是不能识别出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div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所包含的内容，因为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div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这个标记本身是无语义的（必要时通过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class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或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id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属性来赋予语义，但是这是次优选择）。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而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HTML5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新增的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article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header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footer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、</w:t>
      </w:r>
      <w:proofErr w:type="spellStart"/>
      <w:r w:rsidRPr="00AE5756">
        <w:rPr>
          <w:rFonts w:ascii="Tahoma" w:eastAsia="宋体" w:hAnsi="Tahoma" w:cs="Tahoma"/>
          <w:color w:val="444444"/>
          <w:kern w:val="0"/>
          <w:szCs w:val="21"/>
        </w:rPr>
        <w:t>nav</w:t>
      </w:r>
      <w:proofErr w:type="spellEnd"/>
      <w:r w:rsidRPr="00AE5756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section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等标签就是丰富了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HTML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原生的语义标签，在很大程度上满足了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HTML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编写的需要。</w:t>
      </w:r>
    </w:p>
    <w:p w:rsidR="00AE5756" w:rsidRPr="00AE5756" w:rsidRDefault="00AE5756" w:rsidP="00AE5756">
      <w:pPr>
        <w:widowControl/>
        <w:spacing w:before="195" w:after="195"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5653">
        <w:rPr>
          <w:rFonts w:ascii="Tahoma" w:eastAsia="宋体" w:hAnsi="Tahoma" w:cs="Tahoma"/>
          <w:b/>
          <w:bCs/>
          <w:color w:val="444444"/>
          <w:kern w:val="0"/>
          <w:szCs w:val="21"/>
        </w:rPr>
        <w:t>解答三：</w:t>
      </w:r>
    </w:p>
    <w:p w:rsidR="00AE5756" w:rsidRPr="00AE5756" w:rsidRDefault="00AE5756" w:rsidP="00AE5756">
      <w:pPr>
        <w:widowControl/>
        <w:spacing w:before="195" w:after="195"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E5756">
        <w:rPr>
          <w:rFonts w:ascii="Tahoma" w:eastAsia="宋体" w:hAnsi="Tahoma" w:cs="Tahoma"/>
          <w:color w:val="444444"/>
          <w:kern w:val="0"/>
          <w:szCs w:val="21"/>
        </w:rPr>
        <w:t>我的理解是，层叠指的是上级标签的样式会自动继承到其所有下级标签，如针对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&lt;body&gt;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设置的标签选择器所设的字体样式会自动应用到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&lt;body&gt;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下的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&lt;p&gt;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中，除非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&lt;p&gt;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重写了相关样式将其覆盖。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br/>
        <w:t>CSS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语义化的命名是指用易于理解的名称对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html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标签附加的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class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或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id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命名，如对于页面上方的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&lt;div&gt;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，可将其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id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设为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header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；页面下方的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&lt;div&gt;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设为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footer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，可以增强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CSS</w:t>
      </w:r>
      <w:r w:rsidRPr="00AE5756">
        <w:rPr>
          <w:rFonts w:ascii="Tahoma" w:eastAsia="宋体" w:hAnsi="Tahoma" w:cs="Tahoma"/>
          <w:color w:val="444444"/>
          <w:kern w:val="0"/>
          <w:szCs w:val="21"/>
        </w:rPr>
        <w:t>的可维护性。</w:t>
      </w:r>
    </w:p>
    <w:p w:rsidR="000B6491" w:rsidRPr="00A25653" w:rsidRDefault="000B6491" w:rsidP="00170A09">
      <w:pPr>
        <w:pStyle w:val="a3"/>
        <w:spacing w:before="195" w:beforeAutospacing="0" w:after="195" w:afterAutospacing="0" w:line="375" w:lineRule="atLeast"/>
        <w:ind w:leftChars="200" w:left="420"/>
        <w:rPr>
          <w:rFonts w:ascii="Tahoma" w:hAnsi="Tahoma" w:cs="Tahoma"/>
          <w:color w:val="444444"/>
          <w:sz w:val="21"/>
          <w:szCs w:val="21"/>
        </w:rPr>
      </w:pPr>
    </w:p>
    <w:p w:rsidR="00362D84" w:rsidRPr="00A25653" w:rsidRDefault="00362D84" w:rsidP="0082124E">
      <w:pPr>
        <w:pStyle w:val="a5"/>
        <w:ind w:left="450" w:firstLineChars="0" w:firstLine="0"/>
        <w:rPr>
          <w:rFonts w:hint="eastAsia"/>
          <w:b/>
          <w:szCs w:val="21"/>
        </w:rPr>
      </w:pPr>
    </w:p>
    <w:p w:rsidR="001C0D27" w:rsidRPr="00A25653" w:rsidRDefault="00CB18CE" w:rsidP="00CB18CE">
      <w:pPr>
        <w:rPr>
          <w:rFonts w:hint="eastAsia"/>
          <w:b/>
          <w:szCs w:val="21"/>
        </w:rPr>
      </w:pPr>
      <w:r w:rsidRPr="00A25653">
        <w:rPr>
          <w:rFonts w:hint="eastAsia"/>
          <w:b/>
          <w:szCs w:val="21"/>
        </w:rPr>
        <w:t>3</w:t>
      </w:r>
      <w:r w:rsidR="00304987">
        <w:rPr>
          <w:rFonts w:hint="eastAsia"/>
          <w:b/>
          <w:szCs w:val="21"/>
        </w:rPr>
        <w:t>6</w:t>
      </w:r>
      <w:r w:rsidRPr="00A25653">
        <w:rPr>
          <w:rFonts w:hint="eastAsia"/>
          <w:b/>
          <w:szCs w:val="21"/>
        </w:rPr>
        <w:t>、</w:t>
      </w:r>
      <w:r w:rsidR="001C0D27" w:rsidRPr="00A25653">
        <w:rPr>
          <w:rFonts w:hint="eastAsia"/>
          <w:b/>
          <w:szCs w:val="21"/>
        </w:rPr>
        <w:t>position</w:t>
      </w:r>
      <w:r w:rsidR="001C0D27" w:rsidRPr="00A25653">
        <w:rPr>
          <w:rFonts w:hint="eastAsia"/>
          <w:b/>
          <w:szCs w:val="21"/>
        </w:rPr>
        <w:t>值都有哪些，</w:t>
      </w:r>
      <w:r w:rsidR="001C0D27" w:rsidRPr="00A25653">
        <w:rPr>
          <w:rFonts w:hint="eastAsia"/>
          <w:b/>
          <w:szCs w:val="21"/>
        </w:rPr>
        <w:t>css3</w:t>
      </w:r>
      <w:r w:rsidR="001C0D27" w:rsidRPr="00A25653">
        <w:rPr>
          <w:rFonts w:hint="eastAsia"/>
          <w:b/>
          <w:szCs w:val="21"/>
        </w:rPr>
        <w:t>都有哪些新内容</w:t>
      </w:r>
      <w:r w:rsidR="001C0D27" w:rsidRPr="00A25653">
        <w:rPr>
          <w:b/>
          <w:szCs w:val="21"/>
        </w:rPr>
        <w:t>…</w:t>
      </w:r>
    </w:p>
    <w:p w:rsidR="000664B7" w:rsidRPr="00A25653" w:rsidRDefault="000664B7" w:rsidP="000664B7">
      <w:pPr>
        <w:pStyle w:val="2"/>
        <w:shd w:val="clear" w:color="auto" w:fill="F3F3F3"/>
        <w:spacing w:before="0" w:after="0" w:line="480" w:lineRule="auto"/>
        <w:rPr>
          <w:sz w:val="21"/>
          <w:szCs w:val="21"/>
        </w:rPr>
      </w:pPr>
      <w:r w:rsidRPr="00A25653">
        <w:rPr>
          <w:sz w:val="21"/>
          <w:szCs w:val="21"/>
        </w:rPr>
        <w:t>语法：</w:t>
      </w:r>
    </w:p>
    <w:p w:rsidR="000664B7" w:rsidRPr="00A25653" w:rsidRDefault="000664B7" w:rsidP="000664B7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 w:rsidRPr="00A25653">
        <w:rPr>
          <w:rStyle w:val="a4"/>
          <w:color w:val="666666"/>
          <w:sz w:val="21"/>
          <w:szCs w:val="21"/>
        </w:rPr>
        <w:t>position</w:t>
      </w:r>
      <w:r w:rsidRPr="00A25653">
        <w:rPr>
          <w:color w:val="666666"/>
          <w:sz w:val="21"/>
          <w:szCs w:val="21"/>
        </w:rPr>
        <w:t>：static</w:t>
      </w:r>
      <w:r w:rsidRPr="00A25653">
        <w:rPr>
          <w:rStyle w:val="apple-converted-space"/>
          <w:color w:val="666666"/>
          <w:sz w:val="21"/>
          <w:szCs w:val="21"/>
        </w:rPr>
        <w:t> </w:t>
      </w:r>
      <w:r w:rsidRPr="00A25653">
        <w:rPr>
          <w:color w:val="666666"/>
          <w:sz w:val="21"/>
          <w:szCs w:val="21"/>
        </w:rPr>
        <w:t>| relative | absolute | fixed |</w:t>
      </w:r>
      <w:r w:rsidRPr="00A25653">
        <w:rPr>
          <w:rStyle w:val="apple-converted-space"/>
          <w:color w:val="666666"/>
          <w:sz w:val="21"/>
          <w:szCs w:val="21"/>
        </w:rPr>
        <w:t> </w:t>
      </w:r>
      <w:ins w:id="0" w:author="Unknown">
        <w:r w:rsidRPr="00A25653">
          <w:rPr>
            <w:color w:val="FF6600"/>
            <w:sz w:val="21"/>
            <w:szCs w:val="21"/>
          </w:rPr>
          <w:t>center</w:t>
        </w:r>
      </w:ins>
      <w:r w:rsidRPr="00A25653">
        <w:rPr>
          <w:rStyle w:val="apple-converted-space"/>
          <w:color w:val="666666"/>
          <w:sz w:val="21"/>
          <w:szCs w:val="21"/>
        </w:rPr>
        <w:t> </w:t>
      </w:r>
      <w:r w:rsidRPr="00A25653">
        <w:rPr>
          <w:color w:val="666666"/>
          <w:sz w:val="21"/>
          <w:szCs w:val="21"/>
        </w:rPr>
        <w:t>|</w:t>
      </w:r>
      <w:r w:rsidRPr="00A25653">
        <w:rPr>
          <w:rStyle w:val="apple-converted-space"/>
          <w:color w:val="666666"/>
          <w:sz w:val="21"/>
          <w:szCs w:val="21"/>
        </w:rPr>
        <w:t> </w:t>
      </w:r>
      <w:ins w:id="1" w:author="Unknown">
        <w:r w:rsidRPr="00A25653">
          <w:rPr>
            <w:color w:val="FF6600"/>
            <w:sz w:val="21"/>
            <w:szCs w:val="21"/>
          </w:rPr>
          <w:t>page</w:t>
        </w:r>
      </w:ins>
      <w:r w:rsidRPr="00A25653">
        <w:rPr>
          <w:rStyle w:val="apple-converted-space"/>
          <w:color w:val="666666"/>
          <w:sz w:val="21"/>
          <w:szCs w:val="21"/>
        </w:rPr>
        <w:t> </w:t>
      </w:r>
      <w:r w:rsidRPr="00A25653">
        <w:rPr>
          <w:color w:val="666666"/>
          <w:sz w:val="21"/>
          <w:szCs w:val="21"/>
        </w:rPr>
        <w:t>|</w:t>
      </w:r>
      <w:r w:rsidRPr="00A25653">
        <w:rPr>
          <w:rStyle w:val="apple-converted-space"/>
          <w:color w:val="666666"/>
          <w:sz w:val="21"/>
          <w:szCs w:val="21"/>
        </w:rPr>
        <w:t> </w:t>
      </w:r>
      <w:ins w:id="2" w:author="Unknown">
        <w:r w:rsidRPr="00A25653">
          <w:rPr>
            <w:color w:val="FF6600"/>
            <w:sz w:val="21"/>
            <w:szCs w:val="21"/>
          </w:rPr>
          <w:t>sticky</w:t>
        </w:r>
      </w:ins>
    </w:p>
    <w:p w:rsidR="000664B7" w:rsidRPr="00A25653" w:rsidRDefault="000664B7" w:rsidP="000664B7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 w:rsidRPr="00A25653">
        <w:rPr>
          <w:rStyle w:val="a4"/>
          <w:color w:val="666666"/>
          <w:sz w:val="21"/>
          <w:szCs w:val="21"/>
        </w:rPr>
        <w:t>默认值</w:t>
      </w:r>
      <w:r w:rsidRPr="00A25653">
        <w:rPr>
          <w:color w:val="666666"/>
          <w:sz w:val="21"/>
          <w:szCs w:val="21"/>
        </w:rPr>
        <w:t>：static</w:t>
      </w:r>
    </w:p>
    <w:p w:rsidR="000664B7" w:rsidRPr="00A25653" w:rsidRDefault="000664B7" w:rsidP="000664B7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 w:rsidRPr="00A25653">
        <w:rPr>
          <w:rStyle w:val="a4"/>
          <w:color w:val="666666"/>
          <w:sz w:val="21"/>
          <w:szCs w:val="21"/>
        </w:rPr>
        <w:t>适用于</w:t>
      </w:r>
      <w:r w:rsidRPr="00A25653">
        <w:rPr>
          <w:color w:val="666666"/>
          <w:sz w:val="21"/>
          <w:szCs w:val="21"/>
        </w:rPr>
        <w:t>：除</w:t>
      </w:r>
      <w:hyperlink r:id="rId7" w:history="1">
        <w:r w:rsidRPr="00A25653">
          <w:rPr>
            <w:rStyle w:val="a8"/>
            <w:color w:val="008000"/>
            <w:sz w:val="21"/>
            <w:szCs w:val="21"/>
          </w:rPr>
          <w:t>display</w:t>
        </w:r>
      </w:hyperlink>
      <w:r w:rsidRPr="00A25653">
        <w:rPr>
          <w:color w:val="666666"/>
          <w:sz w:val="21"/>
          <w:szCs w:val="21"/>
        </w:rPr>
        <w:t>属性定义为 table-column-group 和 table-column之外的所有元素</w:t>
      </w:r>
    </w:p>
    <w:p w:rsidR="000664B7" w:rsidRPr="00A25653" w:rsidRDefault="000664B7" w:rsidP="000664B7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 w:rsidRPr="00A25653">
        <w:rPr>
          <w:rStyle w:val="a4"/>
          <w:color w:val="666666"/>
          <w:sz w:val="21"/>
          <w:szCs w:val="21"/>
        </w:rPr>
        <w:t>继承性</w:t>
      </w:r>
      <w:r w:rsidRPr="00A25653">
        <w:rPr>
          <w:color w:val="666666"/>
          <w:sz w:val="21"/>
          <w:szCs w:val="21"/>
        </w:rPr>
        <w:t>：无</w:t>
      </w:r>
    </w:p>
    <w:p w:rsidR="000664B7" w:rsidRPr="00A25653" w:rsidRDefault="000664B7" w:rsidP="000664B7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 w:rsidRPr="00A25653">
        <w:rPr>
          <w:rStyle w:val="a4"/>
          <w:color w:val="666666"/>
          <w:sz w:val="21"/>
          <w:szCs w:val="21"/>
        </w:rPr>
        <w:t>动画性</w:t>
      </w:r>
      <w:r w:rsidRPr="00A25653">
        <w:rPr>
          <w:color w:val="666666"/>
          <w:sz w:val="21"/>
          <w:szCs w:val="21"/>
        </w:rPr>
        <w:t>：否</w:t>
      </w:r>
    </w:p>
    <w:p w:rsidR="000664B7" w:rsidRPr="00A25653" w:rsidRDefault="000664B7" w:rsidP="000664B7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 w:rsidRPr="00A25653">
        <w:rPr>
          <w:rStyle w:val="a4"/>
          <w:color w:val="666666"/>
          <w:sz w:val="21"/>
          <w:szCs w:val="21"/>
        </w:rPr>
        <w:t>计算值</w:t>
      </w:r>
      <w:r w:rsidRPr="00A25653">
        <w:rPr>
          <w:color w:val="666666"/>
          <w:sz w:val="21"/>
          <w:szCs w:val="21"/>
        </w:rPr>
        <w:t>：指定的值</w:t>
      </w:r>
    </w:p>
    <w:p w:rsidR="000664B7" w:rsidRPr="00A25653" w:rsidRDefault="000664B7" w:rsidP="000664B7">
      <w:pPr>
        <w:pStyle w:val="2"/>
        <w:shd w:val="clear" w:color="auto" w:fill="F3F3F3"/>
        <w:spacing w:before="0" w:after="0" w:line="480" w:lineRule="auto"/>
        <w:rPr>
          <w:sz w:val="21"/>
          <w:szCs w:val="21"/>
        </w:rPr>
      </w:pPr>
      <w:r w:rsidRPr="00A25653">
        <w:rPr>
          <w:sz w:val="21"/>
          <w:szCs w:val="21"/>
        </w:rPr>
        <w:t>取值：</w:t>
      </w:r>
    </w:p>
    <w:p w:rsidR="000664B7" w:rsidRPr="00A25653" w:rsidRDefault="000664B7" w:rsidP="000664B7">
      <w:pPr>
        <w:rPr>
          <w:b/>
          <w:bCs/>
          <w:color w:val="666666"/>
          <w:szCs w:val="21"/>
        </w:rPr>
      </w:pPr>
      <w:r w:rsidRPr="00A25653">
        <w:rPr>
          <w:b/>
          <w:bCs/>
          <w:color w:val="666666"/>
          <w:szCs w:val="21"/>
        </w:rPr>
        <w:t>static</w:t>
      </w:r>
      <w:r w:rsidRPr="00A25653">
        <w:rPr>
          <w:b/>
          <w:bCs/>
          <w:color w:val="666666"/>
          <w:szCs w:val="21"/>
        </w:rPr>
        <w:t>：</w:t>
      </w:r>
    </w:p>
    <w:p w:rsidR="000664B7" w:rsidRPr="00A25653" w:rsidRDefault="000664B7" w:rsidP="000664B7">
      <w:pPr>
        <w:ind w:left="720"/>
        <w:rPr>
          <w:color w:val="666666"/>
          <w:szCs w:val="21"/>
        </w:rPr>
      </w:pPr>
      <w:r w:rsidRPr="00A25653">
        <w:rPr>
          <w:color w:val="666666"/>
          <w:szCs w:val="21"/>
        </w:rPr>
        <w:t>对象遵循常规流。</w:t>
      </w:r>
      <w:hyperlink r:id="rId8" w:history="1">
        <w:r w:rsidRPr="00A25653">
          <w:rPr>
            <w:rStyle w:val="a8"/>
            <w:color w:val="008000"/>
            <w:szCs w:val="21"/>
          </w:rPr>
          <w:t>top</w:t>
        </w:r>
      </w:hyperlink>
      <w:r w:rsidRPr="00A25653">
        <w:rPr>
          <w:color w:val="666666"/>
          <w:szCs w:val="21"/>
        </w:rPr>
        <w:t>，</w:t>
      </w:r>
      <w:r w:rsidRPr="00A25653">
        <w:rPr>
          <w:color w:val="666666"/>
          <w:szCs w:val="21"/>
        </w:rPr>
        <w:fldChar w:fldCharType="begin"/>
      </w:r>
      <w:r w:rsidRPr="00A25653">
        <w:rPr>
          <w:color w:val="666666"/>
          <w:szCs w:val="21"/>
        </w:rPr>
        <w:instrText xml:space="preserve"> HYPERLINK "http://www.css88.com/book/css/properties/positioning/right.htm" </w:instrText>
      </w:r>
      <w:r w:rsidRPr="00A25653">
        <w:rPr>
          <w:color w:val="666666"/>
          <w:szCs w:val="21"/>
        </w:rPr>
        <w:fldChar w:fldCharType="separate"/>
      </w:r>
      <w:r w:rsidRPr="00A25653">
        <w:rPr>
          <w:rStyle w:val="a8"/>
          <w:color w:val="008000"/>
          <w:szCs w:val="21"/>
        </w:rPr>
        <w:t>right</w:t>
      </w:r>
      <w:r w:rsidRPr="00A25653">
        <w:rPr>
          <w:color w:val="666666"/>
          <w:szCs w:val="21"/>
        </w:rPr>
        <w:fldChar w:fldCharType="end"/>
      </w:r>
      <w:r w:rsidRPr="00A25653">
        <w:rPr>
          <w:color w:val="666666"/>
          <w:szCs w:val="21"/>
        </w:rPr>
        <w:t>，</w:t>
      </w:r>
      <w:r w:rsidRPr="00A25653">
        <w:rPr>
          <w:color w:val="666666"/>
          <w:szCs w:val="21"/>
        </w:rPr>
        <w:fldChar w:fldCharType="begin"/>
      </w:r>
      <w:r w:rsidRPr="00A25653">
        <w:rPr>
          <w:color w:val="666666"/>
          <w:szCs w:val="21"/>
        </w:rPr>
        <w:instrText xml:space="preserve"> HYPERLINK "http://www.css88.com/book/css/properties/positioning/bottom.htm" </w:instrText>
      </w:r>
      <w:r w:rsidRPr="00A25653">
        <w:rPr>
          <w:color w:val="666666"/>
          <w:szCs w:val="21"/>
        </w:rPr>
        <w:fldChar w:fldCharType="separate"/>
      </w:r>
      <w:r w:rsidRPr="00A25653">
        <w:rPr>
          <w:rStyle w:val="a8"/>
          <w:color w:val="008000"/>
          <w:szCs w:val="21"/>
        </w:rPr>
        <w:t>bottom</w:t>
      </w:r>
      <w:r w:rsidRPr="00A25653">
        <w:rPr>
          <w:color w:val="666666"/>
          <w:szCs w:val="21"/>
        </w:rPr>
        <w:fldChar w:fldCharType="end"/>
      </w:r>
      <w:r w:rsidRPr="00A25653">
        <w:rPr>
          <w:color w:val="666666"/>
          <w:szCs w:val="21"/>
        </w:rPr>
        <w:t>，</w:t>
      </w:r>
      <w:r w:rsidRPr="00A25653">
        <w:rPr>
          <w:color w:val="666666"/>
          <w:szCs w:val="21"/>
        </w:rPr>
        <w:fldChar w:fldCharType="begin"/>
      </w:r>
      <w:r w:rsidRPr="00A25653">
        <w:rPr>
          <w:color w:val="666666"/>
          <w:szCs w:val="21"/>
        </w:rPr>
        <w:instrText xml:space="preserve"> HYPERLINK "http://www.css88.com/book/css/properties/positioning/left.htm" </w:instrText>
      </w:r>
      <w:r w:rsidRPr="00A25653">
        <w:rPr>
          <w:color w:val="666666"/>
          <w:szCs w:val="21"/>
        </w:rPr>
        <w:fldChar w:fldCharType="separate"/>
      </w:r>
      <w:r w:rsidRPr="00A25653">
        <w:rPr>
          <w:rStyle w:val="a8"/>
          <w:color w:val="008000"/>
          <w:szCs w:val="21"/>
        </w:rPr>
        <w:t>left</w:t>
      </w:r>
      <w:r w:rsidRPr="00A25653">
        <w:rPr>
          <w:color w:val="666666"/>
          <w:szCs w:val="21"/>
        </w:rPr>
        <w:fldChar w:fldCharType="end"/>
      </w:r>
      <w:r w:rsidRPr="00A25653">
        <w:rPr>
          <w:color w:val="666666"/>
          <w:szCs w:val="21"/>
        </w:rPr>
        <w:t>等属性不会被应用。</w:t>
      </w:r>
    </w:p>
    <w:p w:rsidR="000664B7" w:rsidRPr="00A25653" w:rsidRDefault="000664B7" w:rsidP="000664B7">
      <w:pPr>
        <w:rPr>
          <w:b/>
          <w:bCs/>
          <w:color w:val="666666"/>
          <w:szCs w:val="21"/>
        </w:rPr>
      </w:pPr>
      <w:r w:rsidRPr="00A25653">
        <w:rPr>
          <w:b/>
          <w:bCs/>
          <w:color w:val="666666"/>
          <w:szCs w:val="21"/>
        </w:rPr>
        <w:t>relative</w:t>
      </w:r>
      <w:r w:rsidRPr="00A25653">
        <w:rPr>
          <w:b/>
          <w:bCs/>
          <w:color w:val="666666"/>
          <w:szCs w:val="21"/>
        </w:rPr>
        <w:t>：</w:t>
      </w:r>
    </w:p>
    <w:p w:rsidR="000664B7" w:rsidRPr="00A25653" w:rsidRDefault="000664B7" w:rsidP="000664B7">
      <w:pPr>
        <w:ind w:left="720"/>
        <w:rPr>
          <w:color w:val="666666"/>
          <w:szCs w:val="21"/>
        </w:rPr>
      </w:pPr>
      <w:r w:rsidRPr="00A25653">
        <w:rPr>
          <w:color w:val="666666"/>
          <w:szCs w:val="21"/>
        </w:rPr>
        <w:t>对象遵循常规流，并且参照自身在常规流中的位置通过</w:t>
      </w:r>
      <w:hyperlink r:id="rId9" w:history="1">
        <w:r w:rsidRPr="00A25653">
          <w:rPr>
            <w:rStyle w:val="a8"/>
            <w:color w:val="008000"/>
            <w:szCs w:val="21"/>
          </w:rPr>
          <w:t>top</w:t>
        </w:r>
      </w:hyperlink>
      <w:r w:rsidRPr="00A25653">
        <w:rPr>
          <w:color w:val="666666"/>
          <w:szCs w:val="21"/>
        </w:rPr>
        <w:t>，</w:t>
      </w:r>
      <w:r w:rsidRPr="00A25653">
        <w:rPr>
          <w:color w:val="666666"/>
          <w:szCs w:val="21"/>
        </w:rPr>
        <w:fldChar w:fldCharType="begin"/>
      </w:r>
      <w:r w:rsidRPr="00A25653">
        <w:rPr>
          <w:color w:val="666666"/>
          <w:szCs w:val="21"/>
        </w:rPr>
        <w:instrText xml:space="preserve"> HYPERLINK "http://www.css88.com/book/css/properties/positioning/right.htm" </w:instrText>
      </w:r>
      <w:r w:rsidRPr="00A25653">
        <w:rPr>
          <w:color w:val="666666"/>
          <w:szCs w:val="21"/>
        </w:rPr>
        <w:fldChar w:fldCharType="separate"/>
      </w:r>
      <w:r w:rsidRPr="00A25653">
        <w:rPr>
          <w:rStyle w:val="a8"/>
          <w:color w:val="008000"/>
          <w:szCs w:val="21"/>
        </w:rPr>
        <w:t>right</w:t>
      </w:r>
      <w:r w:rsidRPr="00A25653">
        <w:rPr>
          <w:color w:val="666666"/>
          <w:szCs w:val="21"/>
        </w:rPr>
        <w:fldChar w:fldCharType="end"/>
      </w:r>
      <w:r w:rsidRPr="00A25653">
        <w:rPr>
          <w:color w:val="666666"/>
          <w:szCs w:val="21"/>
        </w:rPr>
        <w:t>，</w:t>
      </w:r>
      <w:r w:rsidRPr="00A25653">
        <w:rPr>
          <w:color w:val="666666"/>
          <w:szCs w:val="21"/>
        </w:rPr>
        <w:fldChar w:fldCharType="begin"/>
      </w:r>
      <w:r w:rsidRPr="00A25653">
        <w:rPr>
          <w:color w:val="666666"/>
          <w:szCs w:val="21"/>
        </w:rPr>
        <w:instrText xml:space="preserve"> HYPERLINK "http://www.css88.com/book/css/properties/positioning/bottom.htm" </w:instrText>
      </w:r>
      <w:r w:rsidRPr="00A25653">
        <w:rPr>
          <w:color w:val="666666"/>
          <w:szCs w:val="21"/>
        </w:rPr>
        <w:fldChar w:fldCharType="separate"/>
      </w:r>
      <w:r w:rsidRPr="00A25653">
        <w:rPr>
          <w:rStyle w:val="a8"/>
          <w:color w:val="008000"/>
          <w:szCs w:val="21"/>
        </w:rPr>
        <w:t>bottom</w:t>
      </w:r>
      <w:r w:rsidRPr="00A25653">
        <w:rPr>
          <w:color w:val="666666"/>
          <w:szCs w:val="21"/>
        </w:rPr>
        <w:fldChar w:fldCharType="end"/>
      </w:r>
      <w:r w:rsidRPr="00A25653">
        <w:rPr>
          <w:color w:val="666666"/>
          <w:szCs w:val="21"/>
        </w:rPr>
        <w:t>，</w:t>
      </w:r>
      <w:r w:rsidRPr="00A25653">
        <w:rPr>
          <w:color w:val="666666"/>
          <w:szCs w:val="21"/>
        </w:rPr>
        <w:fldChar w:fldCharType="begin"/>
      </w:r>
      <w:r w:rsidRPr="00A25653">
        <w:rPr>
          <w:color w:val="666666"/>
          <w:szCs w:val="21"/>
        </w:rPr>
        <w:instrText xml:space="preserve"> HYPERLINK "http://www.css88.com/book/css/properties/positioning/left.htm" </w:instrText>
      </w:r>
      <w:r w:rsidRPr="00A25653">
        <w:rPr>
          <w:color w:val="666666"/>
          <w:szCs w:val="21"/>
        </w:rPr>
        <w:fldChar w:fldCharType="separate"/>
      </w:r>
      <w:r w:rsidRPr="00A25653">
        <w:rPr>
          <w:rStyle w:val="a8"/>
          <w:color w:val="008000"/>
          <w:szCs w:val="21"/>
        </w:rPr>
        <w:t>left</w:t>
      </w:r>
      <w:r w:rsidRPr="00A25653">
        <w:rPr>
          <w:color w:val="666666"/>
          <w:szCs w:val="21"/>
        </w:rPr>
        <w:fldChar w:fldCharType="end"/>
      </w:r>
      <w:r w:rsidRPr="00A25653">
        <w:rPr>
          <w:color w:val="666666"/>
          <w:szCs w:val="21"/>
        </w:rPr>
        <w:t>属</w:t>
      </w:r>
      <w:r w:rsidRPr="00A25653">
        <w:rPr>
          <w:color w:val="666666"/>
          <w:szCs w:val="21"/>
        </w:rPr>
        <w:lastRenderedPageBreak/>
        <w:t>性进行偏移时不影响常规流中的任何元素。</w:t>
      </w:r>
    </w:p>
    <w:p w:rsidR="000664B7" w:rsidRPr="00A25653" w:rsidRDefault="000664B7" w:rsidP="000664B7">
      <w:pPr>
        <w:rPr>
          <w:b/>
          <w:bCs/>
          <w:color w:val="666666"/>
          <w:szCs w:val="21"/>
        </w:rPr>
      </w:pPr>
      <w:r w:rsidRPr="00A25653">
        <w:rPr>
          <w:b/>
          <w:bCs/>
          <w:color w:val="666666"/>
          <w:szCs w:val="21"/>
        </w:rPr>
        <w:t>absolute</w:t>
      </w:r>
      <w:r w:rsidRPr="00A25653">
        <w:rPr>
          <w:b/>
          <w:bCs/>
          <w:color w:val="666666"/>
          <w:szCs w:val="21"/>
        </w:rPr>
        <w:t>：</w:t>
      </w:r>
    </w:p>
    <w:p w:rsidR="000664B7" w:rsidRPr="00A25653" w:rsidRDefault="000664B7" w:rsidP="000664B7">
      <w:pPr>
        <w:ind w:left="720"/>
        <w:rPr>
          <w:color w:val="666666"/>
          <w:szCs w:val="21"/>
        </w:rPr>
      </w:pPr>
      <w:r w:rsidRPr="00A25653">
        <w:rPr>
          <w:color w:val="666666"/>
          <w:szCs w:val="21"/>
        </w:rPr>
        <w:t>对象脱离常规流，使用</w:t>
      </w:r>
      <w:hyperlink r:id="rId10" w:history="1">
        <w:r w:rsidRPr="00A25653">
          <w:rPr>
            <w:rStyle w:val="a8"/>
            <w:color w:val="008000"/>
            <w:szCs w:val="21"/>
          </w:rPr>
          <w:t>top</w:t>
        </w:r>
      </w:hyperlink>
      <w:r w:rsidRPr="00A25653">
        <w:rPr>
          <w:color w:val="666666"/>
          <w:szCs w:val="21"/>
        </w:rPr>
        <w:t>，</w:t>
      </w:r>
      <w:r w:rsidRPr="00A25653">
        <w:rPr>
          <w:color w:val="666666"/>
          <w:szCs w:val="21"/>
        </w:rPr>
        <w:fldChar w:fldCharType="begin"/>
      </w:r>
      <w:r w:rsidRPr="00A25653">
        <w:rPr>
          <w:color w:val="666666"/>
          <w:szCs w:val="21"/>
        </w:rPr>
        <w:instrText xml:space="preserve"> HYPERLINK "http://www.css88.com/book/css/properties/positioning/right.htm" </w:instrText>
      </w:r>
      <w:r w:rsidRPr="00A25653">
        <w:rPr>
          <w:color w:val="666666"/>
          <w:szCs w:val="21"/>
        </w:rPr>
        <w:fldChar w:fldCharType="separate"/>
      </w:r>
      <w:r w:rsidRPr="00A25653">
        <w:rPr>
          <w:rStyle w:val="a8"/>
          <w:color w:val="008000"/>
          <w:szCs w:val="21"/>
        </w:rPr>
        <w:t>right</w:t>
      </w:r>
      <w:r w:rsidRPr="00A25653">
        <w:rPr>
          <w:color w:val="666666"/>
          <w:szCs w:val="21"/>
        </w:rPr>
        <w:fldChar w:fldCharType="end"/>
      </w:r>
      <w:r w:rsidRPr="00A25653">
        <w:rPr>
          <w:color w:val="666666"/>
          <w:szCs w:val="21"/>
        </w:rPr>
        <w:t>，</w:t>
      </w:r>
      <w:r w:rsidRPr="00A25653">
        <w:rPr>
          <w:color w:val="666666"/>
          <w:szCs w:val="21"/>
        </w:rPr>
        <w:fldChar w:fldCharType="begin"/>
      </w:r>
      <w:r w:rsidRPr="00A25653">
        <w:rPr>
          <w:color w:val="666666"/>
          <w:szCs w:val="21"/>
        </w:rPr>
        <w:instrText xml:space="preserve"> HYPERLINK "http://www.css88.com/book/css/properties/positioning/bottom.htm" </w:instrText>
      </w:r>
      <w:r w:rsidRPr="00A25653">
        <w:rPr>
          <w:color w:val="666666"/>
          <w:szCs w:val="21"/>
        </w:rPr>
        <w:fldChar w:fldCharType="separate"/>
      </w:r>
      <w:r w:rsidRPr="00A25653">
        <w:rPr>
          <w:rStyle w:val="a8"/>
          <w:color w:val="008000"/>
          <w:szCs w:val="21"/>
        </w:rPr>
        <w:t>bottom</w:t>
      </w:r>
      <w:r w:rsidRPr="00A25653">
        <w:rPr>
          <w:color w:val="666666"/>
          <w:szCs w:val="21"/>
        </w:rPr>
        <w:fldChar w:fldCharType="end"/>
      </w:r>
      <w:r w:rsidRPr="00A25653">
        <w:rPr>
          <w:color w:val="666666"/>
          <w:szCs w:val="21"/>
        </w:rPr>
        <w:t>，</w:t>
      </w:r>
      <w:r w:rsidRPr="00A25653">
        <w:rPr>
          <w:color w:val="666666"/>
          <w:szCs w:val="21"/>
        </w:rPr>
        <w:fldChar w:fldCharType="begin"/>
      </w:r>
      <w:r w:rsidRPr="00A25653">
        <w:rPr>
          <w:color w:val="666666"/>
          <w:szCs w:val="21"/>
        </w:rPr>
        <w:instrText xml:space="preserve"> HYPERLINK "http://www.css88.com/book/css/properties/positioning/left.htm" </w:instrText>
      </w:r>
      <w:r w:rsidRPr="00A25653">
        <w:rPr>
          <w:color w:val="666666"/>
          <w:szCs w:val="21"/>
        </w:rPr>
        <w:fldChar w:fldCharType="separate"/>
      </w:r>
      <w:r w:rsidRPr="00A25653">
        <w:rPr>
          <w:rStyle w:val="a8"/>
          <w:color w:val="008000"/>
          <w:szCs w:val="21"/>
        </w:rPr>
        <w:t>left</w:t>
      </w:r>
      <w:r w:rsidRPr="00A25653">
        <w:rPr>
          <w:color w:val="666666"/>
          <w:szCs w:val="21"/>
        </w:rPr>
        <w:fldChar w:fldCharType="end"/>
      </w:r>
      <w:r w:rsidRPr="00A25653">
        <w:rPr>
          <w:color w:val="666666"/>
          <w:szCs w:val="21"/>
        </w:rPr>
        <w:t>等属性进行绝对定位，盒子的偏移位置不影响常规流中的任何元素，其</w:t>
      </w:r>
      <w:r w:rsidRPr="00A25653">
        <w:rPr>
          <w:color w:val="666666"/>
          <w:szCs w:val="21"/>
        </w:rPr>
        <w:t>margin</w:t>
      </w:r>
      <w:r w:rsidRPr="00A25653">
        <w:rPr>
          <w:color w:val="666666"/>
          <w:szCs w:val="21"/>
        </w:rPr>
        <w:t>不与其他任何</w:t>
      </w:r>
      <w:r w:rsidRPr="00A25653">
        <w:rPr>
          <w:color w:val="666666"/>
          <w:szCs w:val="21"/>
        </w:rPr>
        <w:t>margin</w:t>
      </w:r>
      <w:r w:rsidRPr="00A25653">
        <w:rPr>
          <w:color w:val="666666"/>
          <w:szCs w:val="21"/>
        </w:rPr>
        <w:t>折叠。</w:t>
      </w:r>
    </w:p>
    <w:p w:rsidR="000664B7" w:rsidRPr="00A25653" w:rsidRDefault="000664B7" w:rsidP="000664B7">
      <w:pPr>
        <w:rPr>
          <w:b/>
          <w:bCs/>
          <w:color w:val="666666"/>
          <w:szCs w:val="21"/>
        </w:rPr>
      </w:pPr>
      <w:r w:rsidRPr="00A25653">
        <w:rPr>
          <w:b/>
          <w:bCs/>
          <w:color w:val="666666"/>
          <w:szCs w:val="21"/>
        </w:rPr>
        <w:t>fixed</w:t>
      </w:r>
      <w:r w:rsidRPr="00A25653">
        <w:rPr>
          <w:b/>
          <w:bCs/>
          <w:color w:val="666666"/>
          <w:szCs w:val="21"/>
        </w:rPr>
        <w:t>：</w:t>
      </w:r>
    </w:p>
    <w:p w:rsidR="000664B7" w:rsidRPr="00A25653" w:rsidRDefault="000664B7" w:rsidP="000664B7">
      <w:pPr>
        <w:ind w:left="720"/>
        <w:rPr>
          <w:color w:val="666666"/>
          <w:szCs w:val="21"/>
        </w:rPr>
      </w:pPr>
      <w:r w:rsidRPr="00A25653">
        <w:rPr>
          <w:color w:val="666666"/>
          <w:szCs w:val="21"/>
        </w:rPr>
        <w:t>对象脱离常规流，使用</w:t>
      </w:r>
      <w:hyperlink r:id="rId11" w:history="1">
        <w:r w:rsidRPr="00A25653">
          <w:rPr>
            <w:rStyle w:val="a8"/>
            <w:color w:val="008000"/>
            <w:szCs w:val="21"/>
          </w:rPr>
          <w:t>top</w:t>
        </w:r>
      </w:hyperlink>
      <w:r w:rsidRPr="00A25653">
        <w:rPr>
          <w:color w:val="666666"/>
          <w:szCs w:val="21"/>
        </w:rPr>
        <w:t>，</w:t>
      </w:r>
      <w:r w:rsidRPr="00A25653">
        <w:rPr>
          <w:color w:val="666666"/>
          <w:szCs w:val="21"/>
        </w:rPr>
        <w:fldChar w:fldCharType="begin"/>
      </w:r>
      <w:r w:rsidRPr="00A25653">
        <w:rPr>
          <w:color w:val="666666"/>
          <w:szCs w:val="21"/>
        </w:rPr>
        <w:instrText xml:space="preserve"> HYPERLINK "http://www.css88.com/book/css/properties/positioning/right.htm" </w:instrText>
      </w:r>
      <w:r w:rsidRPr="00A25653">
        <w:rPr>
          <w:color w:val="666666"/>
          <w:szCs w:val="21"/>
        </w:rPr>
        <w:fldChar w:fldCharType="separate"/>
      </w:r>
      <w:r w:rsidRPr="00A25653">
        <w:rPr>
          <w:rStyle w:val="a8"/>
          <w:color w:val="008000"/>
          <w:szCs w:val="21"/>
        </w:rPr>
        <w:t>right</w:t>
      </w:r>
      <w:r w:rsidRPr="00A25653">
        <w:rPr>
          <w:color w:val="666666"/>
          <w:szCs w:val="21"/>
        </w:rPr>
        <w:fldChar w:fldCharType="end"/>
      </w:r>
      <w:r w:rsidRPr="00A25653">
        <w:rPr>
          <w:color w:val="666666"/>
          <w:szCs w:val="21"/>
        </w:rPr>
        <w:t>，</w:t>
      </w:r>
      <w:r w:rsidRPr="00A25653">
        <w:rPr>
          <w:color w:val="666666"/>
          <w:szCs w:val="21"/>
        </w:rPr>
        <w:fldChar w:fldCharType="begin"/>
      </w:r>
      <w:r w:rsidRPr="00A25653">
        <w:rPr>
          <w:color w:val="666666"/>
          <w:szCs w:val="21"/>
        </w:rPr>
        <w:instrText xml:space="preserve"> HYPERLINK "http://www.css88.com/book/css/properties/positioning/bottom.htm" </w:instrText>
      </w:r>
      <w:r w:rsidRPr="00A25653">
        <w:rPr>
          <w:color w:val="666666"/>
          <w:szCs w:val="21"/>
        </w:rPr>
        <w:fldChar w:fldCharType="separate"/>
      </w:r>
      <w:r w:rsidRPr="00A25653">
        <w:rPr>
          <w:rStyle w:val="a8"/>
          <w:color w:val="008000"/>
          <w:szCs w:val="21"/>
        </w:rPr>
        <w:t>bottom</w:t>
      </w:r>
      <w:r w:rsidRPr="00A25653">
        <w:rPr>
          <w:color w:val="666666"/>
          <w:szCs w:val="21"/>
        </w:rPr>
        <w:fldChar w:fldCharType="end"/>
      </w:r>
      <w:r w:rsidRPr="00A25653">
        <w:rPr>
          <w:color w:val="666666"/>
          <w:szCs w:val="21"/>
        </w:rPr>
        <w:t>，</w:t>
      </w:r>
      <w:r w:rsidRPr="00A25653">
        <w:rPr>
          <w:color w:val="666666"/>
          <w:szCs w:val="21"/>
        </w:rPr>
        <w:fldChar w:fldCharType="begin"/>
      </w:r>
      <w:r w:rsidRPr="00A25653">
        <w:rPr>
          <w:color w:val="666666"/>
          <w:szCs w:val="21"/>
        </w:rPr>
        <w:instrText xml:space="preserve"> HYPERLINK "http://www.css88.com/book/css/properties/positioning/left.htm" </w:instrText>
      </w:r>
      <w:r w:rsidRPr="00A25653">
        <w:rPr>
          <w:color w:val="666666"/>
          <w:szCs w:val="21"/>
        </w:rPr>
        <w:fldChar w:fldCharType="separate"/>
      </w:r>
      <w:r w:rsidRPr="00A25653">
        <w:rPr>
          <w:rStyle w:val="a8"/>
          <w:color w:val="008000"/>
          <w:szCs w:val="21"/>
        </w:rPr>
        <w:t>left</w:t>
      </w:r>
      <w:r w:rsidRPr="00A25653">
        <w:rPr>
          <w:color w:val="666666"/>
          <w:szCs w:val="21"/>
        </w:rPr>
        <w:fldChar w:fldCharType="end"/>
      </w:r>
      <w:r w:rsidRPr="00A25653">
        <w:rPr>
          <w:color w:val="666666"/>
          <w:szCs w:val="21"/>
        </w:rPr>
        <w:t>等属性以窗口为参考点进行定位，当出现滚动条时，对象不会随着滚动。</w:t>
      </w:r>
    </w:p>
    <w:p w:rsidR="000664B7" w:rsidRPr="00A25653" w:rsidRDefault="000664B7" w:rsidP="000664B7">
      <w:pPr>
        <w:rPr>
          <w:b/>
          <w:bCs/>
          <w:color w:val="FF6600"/>
          <w:szCs w:val="21"/>
        </w:rPr>
      </w:pPr>
      <w:r w:rsidRPr="00A25653">
        <w:rPr>
          <w:b/>
          <w:bCs/>
          <w:color w:val="FF6600"/>
          <w:szCs w:val="21"/>
        </w:rPr>
        <w:t>center</w:t>
      </w:r>
      <w:r w:rsidRPr="00A25653">
        <w:rPr>
          <w:b/>
          <w:bCs/>
          <w:color w:val="FF6600"/>
          <w:szCs w:val="21"/>
        </w:rPr>
        <w:t>：</w:t>
      </w:r>
    </w:p>
    <w:p w:rsidR="000664B7" w:rsidRPr="00A25653" w:rsidRDefault="000664B7" w:rsidP="000664B7">
      <w:pPr>
        <w:ind w:left="720"/>
        <w:rPr>
          <w:color w:val="666666"/>
          <w:szCs w:val="21"/>
        </w:rPr>
      </w:pPr>
      <w:r w:rsidRPr="00A25653">
        <w:rPr>
          <w:color w:val="666666"/>
          <w:szCs w:val="21"/>
        </w:rPr>
        <w:t>对象脱离常规流，使用</w:t>
      </w:r>
      <w:hyperlink r:id="rId12" w:history="1">
        <w:r w:rsidRPr="00A25653">
          <w:rPr>
            <w:rStyle w:val="a8"/>
            <w:color w:val="008000"/>
            <w:szCs w:val="21"/>
          </w:rPr>
          <w:t>top</w:t>
        </w:r>
      </w:hyperlink>
      <w:r w:rsidRPr="00A25653">
        <w:rPr>
          <w:color w:val="666666"/>
          <w:szCs w:val="21"/>
        </w:rPr>
        <w:t>，</w:t>
      </w:r>
      <w:r w:rsidRPr="00A25653">
        <w:rPr>
          <w:color w:val="666666"/>
          <w:szCs w:val="21"/>
        </w:rPr>
        <w:fldChar w:fldCharType="begin"/>
      </w:r>
      <w:r w:rsidRPr="00A25653">
        <w:rPr>
          <w:color w:val="666666"/>
          <w:szCs w:val="21"/>
        </w:rPr>
        <w:instrText xml:space="preserve"> HYPERLINK "http://www.css88.com/book/css/properties/positioning/right.htm" </w:instrText>
      </w:r>
      <w:r w:rsidRPr="00A25653">
        <w:rPr>
          <w:color w:val="666666"/>
          <w:szCs w:val="21"/>
        </w:rPr>
        <w:fldChar w:fldCharType="separate"/>
      </w:r>
      <w:r w:rsidRPr="00A25653">
        <w:rPr>
          <w:rStyle w:val="a8"/>
          <w:color w:val="008000"/>
          <w:szCs w:val="21"/>
        </w:rPr>
        <w:t>right</w:t>
      </w:r>
      <w:r w:rsidRPr="00A25653">
        <w:rPr>
          <w:color w:val="666666"/>
          <w:szCs w:val="21"/>
        </w:rPr>
        <w:fldChar w:fldCharType="end"/>
      </w:r>
      <w:r w:rsidRPr="00A25653">
        <w:rPr>
          <w:color w:val="666666"/>
          <w:szCs w:val="21"/>
        </w:rPr>
        <w:t>，</w:t>
      </w:r>
      <w:r w:rsidRPr="00A25653">
        <w:rPr>
          <w:color w:val="666666"/>
          <w:szCs w:val="21"/>
        </w:rPr>
        <w:fldChar w:fldCharType="begin"/>
      </w:r>
      <w:r w:rsidRPr="00A25653">
        <w:rPr>
          <w:color w:val="666666"/>
          <w:szCs w:val="21"/>
        </w:rPr>
        <w:instrText xml:space="preserve"> HYPERLINK "http://www.css88.com/book/css/properties/positioning/bottom.htm" </w:instrText>
      </w:r>
      <w:r w:rsidRPr="00A25653">
        <w:rPr>
          <w:color w:val="666666"/>
          <w:szCs w:val="21"/>
        </w:rPr>
        <w:fldChar w:fldCharType="separate"/>
      </w:r>
      <w:r w:rsidRPr="00A25653">
        <w:rPr>
          <w:rStyle w:val="a8"/>
          <w:color w:val="008000"/>
          <w:szCs w:val="21"/>
        </w:rPr>
        <w:t>bottom</w:t>
      </w:r>
      <w:r w:rsidRPr="00A25653">
        <w:rPr>
          <w:color w:val="666666"/>
          <w:szCs w:val="21"/>
        </w:rPr>
        <w:fldChar w:fldCharType="end"/>
      </w:r>
      <w:r w:rsidRPr="00A25653">
        <w:rPr>
          <w:color w:val="666666"/>
          <w:szCs w:val="21"/>
        </w:rPr>
        <w:t>，</w:t>
      </w:r>
      <w:r w:rsidRPr="00A25653">
        <w:rPr>
          <w:color w:val="666666"/>
          <w:szCs w:val="21"/>
        </w:rPr>
        <w:fldChar w:fldCharType="begin"/>
      </w:r>
      <w:r w:rsidRPr="00A25653">
        <w:rPr>
          <w:color w:val="666666"/>
          <w:szCs w:val="21"/>
        </w:rPr>
        <w:instrText xml:space="preserve"> HYPERLINK "http://www.css88.com/book/css/properties/positioning/left.htm" </w:instrText>
      </w:r>
      <w:r w:rsidRPr="00A25653">
        <w:rPr>
          <w:color w:val="666666"/>
          <w:szCs w:val="21"/>
        </w:rPr>
        <w:fldChar w:fldCharType="separate"/>
      </w:r>
      <w:r w:rsidRPr="00A25653">
        <w:rPr>
          <w:rStyle w:val="a8"/>
          <w:color w:val="008000"/>
          <w:szCs w:val="21"/>
        </w:rPr>
        <w:t>left</w:t>
      </w:r>
      <w:r w:rsidRPr="00A25653">
        <w:rPr>
          <w:color w:val="666666"/>
          <w:szCs w:val="21"/>
        </w:rPr>
        <w:fldChar w:fldCharType="end"/>
      </w:r>
      <w:r w:rsidRPr="00A25653">
        <w:rPr>
          <w:color w:val="666666"/>
          <w:szCs w:val="21"/>
        </w:rPr>
        <w:t>等属性指定盒子的位置或尺寸大小。盒子在其包含容器垂直水平居中。盒子的偏移位置不影响常规流中的任何元素，其</w:t>
      </w:r>
      <w:r w:rsidRPr="00A25653">
        <w:rPr>
          <w:color w:val="666666"/>
          <w:szCs w:val="21"/>
        </w:rPr>
        <w:t>margin</w:t>
      </w:r>
      <w:r w:rsidRPr="00A25653">
        <w:rPr>
          <w:color w:val="666666"/>
          <w:szCs w:val="21"/>
        </w:rPr>
        <w:t>不与其他任何</w:t>
      </w:r>
      <w:r w:rsidRPr="00A25653">
        <w:rPr>
          <w:color w:val="666666"/>
          <w:szCs w:val="21"/>
        </w:rPr>
        <w:t>margin</w:t>
      </w:r>
      <w:r w:rsidRPr="00A25653">
        <w:rPr>
          <w:color w:val="666666"/>
          <w:szCs w:val="21"/>
        </w:rPr>
        <w:t>折叠。（</w:t>
      </w:r>
      <w:r w:rsidRPr="00A25653">
        <w:rPr>
          <w:color w:val="666666"/>
          <w:szCs w:val="21"/>
        </w:rPr>
        <w:t>CSS3</w:t>
      </w:r>
      <w:r w:rsidRPr="00A25653">
        <w:rPr>
          <w:color w:val="666666"/>
          <w:szCs w:val="21"/>
        </w:rPr>
        <w:t>）</w:t>
      </w:r>
    </w:p>
    <w:p w:rsidR="000664B7" w:rsidRPr="00A25653" w:rsidRDefault="000664B7" w:rsidP="000664B7">
      <w:pPr>
        <w:rPr>
          <w:b/>
          <w:bCs/>
          <w:color w:val="FF6600"/>
          <w:szCs w:val="21"/>
        </w:rPr>
      </w:pPr>
      <w:r w:rsidRPr="00A25653">
        <w:rPr>
          <w:b/>
          <w:bCs/>
          <w:color w:val="FF6600"/>
          <w:szCs w:val="21"/>
        </w:rPr>
        <w:t>page</w:t>
      </w:r>
      <w:r w:rsidRPr="00A25653">
        <w:rPr>
          <w:b/>
          <w:bCs/>
          <w:color w:val="FF6600"/>
          <w:szCs w:val="21"/>
        </w:rPr>
        <w:t>：</w:t>
      </w:r>
    </w:p>
    <w:p w:rsidR="000664B7" w:rsidRPr="00A25653" w:rsidRDefault="000664B7" w:rsidP="000664B7">
      <w:pPr>
        <w:ind w:left="720"/>
        <w:rPr>
          <w:color w:val="666666"/>
          <w:szCs w:val="21"/>
        </w:rPr>
      </w:pPr>
      <w:r w:rsidRPr="00A25653">
        <w:rPr>
          <w:color w:val="666666"/>
          <w:szCs w:val="21"/>
        </w:rPr>
        <w:t>盒子的位置计算参照</w:t>
      </w:r>
      <w:r w:rsidRPr="00A25653">
        <w:rPr>
          <w:color w:val="666666"/>
          <w:szCs w:val="21"/>
        </w:rPr>
        <w:t>absolute</w:t>
      </w:r>
      <w:r w:rsidRPr="00A25653">
        <w:rPr>
          <w:color w:val="666666"/>
          <w:szCs w:val="21"/>
        </w:rPr>
        <w:t>。盒子在分页媒体或者区域块内，盒子的包含块始终是初始包含块，否则取决于每个</w:t>
      </w:r>
      <w:r w:rsidRPr="00A25653">
        <w:rPr>
          <w:color w:val="666666"/>
          <w:szCs w:val="21"/>
        </w:rPr>
        <w:t>absolute</w:t>
      </w:r>
      <w:r w:rsidRPr="00A25653">
        <w:rPr>
          <w:color w:val="666666"/>
          <w:szCs w:val="21"/>
        </w:rPr>
        <w:t>模式。（</w:t>
      </w:r>
      <w:r w:rsidRPr="00A25653">
        <w:rPr>
          <w:color w:val="666666"/>
          <w:szCs w:val="21"/>
        </w:rPr>
        <w:t>CSS3</w:t>
      </w:r>
      <w:r w:rsidRPr="00A25653">
        <w:rPr>
          <w:color w:val="666666"/>
          <w:szCs w:val="21"/>
        </w:rPr>
        <w:t>）</w:t>
      </w:r>
    </w:p>
    <w:p w:rsidR="000664B7" w:rsidRPr="00A25653" w:rsidRDefault="000664B7" w:rsidP="000664B7">
      <w:pPr>
        <w:rPr>
          <w:b/>
          <w:bCs/>
          <w:color w:val="FF6600"/>
          <w:szCs w:val="21"/>
        </w:rPr>
      </w:pPr>
      <w:r w:rsidRPr="00A25653">
        <w:rPr>
          <w:b/>
          <w:bCs/>
          <w:color w:val="FF6600"/>
          <w:szCs w:val="21"/>
        </w:rPr>
        <w:t>sticky</w:t>
      </w:r>
      <w:r w:rsidRPr="00A25653">
        <w:rPr>
          <w:b/>
          <w:bCs/>
          <w:color w:val="FF6600"/>
          <w:szCs w:val="21"/>
        </w:rPr>
        <w:t>：</w:t>
      </w:r>
    </w:p>
    <w:p w:rsidR="000664B7" w:rsidRPr="00A25653" w:rsidRDefault="000664B7" w:rsidP="000664B7">
      <w:pPr>
        <w:ind w:left="720"/>
        <w:rPr>
          <w:color w:val="666666"/>
          <w:szCs w:val="21"/>
        </w:rPr>
      </w:pPr>
      <w:r w:rsidRPr="00A25653">
        <w:rPr>
          <w:color w:val="666666"/>
          <w:szCs w:val="21"/>
        </w:rPr>
        <w:t>对象在常态时遵循常规流。它就像是</w:t>
      </w:r>
      <w:r w:rsidRPr="00A25653">
        <w:rPr>
          <w:color w:val="666666"/>
          <w:szCs w:val="21"/>
        </w:rPr>
        <w:t xml:space="preserve"> relative </w:t>
      </w:r>
      <w:r w:rsidRPr="00A25653">
        <w:rPr>
          <w:color w:val="666666"/>
          <w:szCs w:val="21"/>
        </w:rPr>
        <w:t>和</w:t>
      </w:r>
      <w:r w:rsidRPr="00A25653">
        <w:rPr>
          <w:color w:val="666666"/>
          <w:szCs w:val="21"/>
        </w:rPr>
        <w:t xml:space="preserve"> fixed </w:t>
      </w:r>
      <w:r w:rsidRPr="00A25653">
        <w:rPr>
          <w:color w:val="666666"/>
          <w:szCs w:val="21"/>
        </w:rPr>
        <w:t>的合体，当在屏幕中时按常规流排版，当卷动到屏幕外时则表现如</w:t>
      </w:r>
      <w:r w:rsidRPr="00A25653">
        <w:rPr>
          <w:color w:val="666666"/>
          <w:szCs w:val="21"/>
        </w:rPr>
        <w:t>fixed</w:t>
      </w:r>
      <w:r w:rsidRPr="00A25653">
        <w:rPr>
          <w:color w:val="666666"/>
          <w:szCs w:val="21"/>
        </w:rPr>
        <w:t>。该属性的表现是现实中你见到的吸附效果。（</w:t>
      </w:r>
      <w:r w:rsidRPr="00A25653">
        <w:rPr>
          <w:color w:val="666666"/>
          <w:szCs w:val="21"/>
        </w:rPr>
        <w:t>CSS3</w:t>
      </w:r>
      <w:r w:rsidRPr="00A25653">
        <w:rPr>
          <w:color w:val="666666"/>
          <w:szCs w:val="21"/>
        </w:rPr>
        <w:t>）</w:t>
      </w:r>
    </w:p>
    <w:p w:rsidR="000664B7" w:rsidRPr="00A25653" w:rsidRDefault="000664B7" w:rsidP="000664B7">
      <w:pPr>
        <w:pStyle w:val="g-color-light"/>
        <w:spacing w:before="0" w:beforeAutospacing="0" w:after="0" w:afterAutospacing="0"/>
        <w:rPr>
          <w:color w:val="CC3300"/>
          <w:sz w:val="21"/>
          <w:szCs w:val="21"/>
        </w:rPr>
      </w:pPr>
      <w:r w:rsidRPr="00A25653">
        <w:rPr>
          <w:color w:val="CC3300"/>
          <w:sz w:val="21"/>
          <w:szCs w:val="21"/>
        </w:rPr>
        <w:t>* CSS3新增属性可能存在描述错误及变更，仅供参考，持续更新</w:t>
      </w:r>
    </w:p>
    <w:p w:rsidR="000664B7" w:rsidRPr="00A25653" w:rsidRDefault="000664B7" w:rsidP="000664B7">
      <w:pPr>
        <w:pStyle w:val="2"/>
        <w:shd w:val="clear" w:color="auto" w:fill="F3F3F3"/>
        <w:spacing w:before="0" w:after="0" w:line="480" w:lineRule="auto"/>
        <w:rPr>
          <w:sz w:val="21"/>
          <w:szCs w:val="21"/>
        </w:rPr>
      </w:pPr>
      <w:r w:rsidRPr="00A25653">
        <w:rPr>
          <w:sz w:val="21"/>
          <w:szCs w:val="21"/>
        </w:rPr>
        <w:t>说明：</w:t>
      </w:r>
    </w:p>
    <w:p w:rsidR="000664B7" w:rsidRPr="00A25653" w:rsidRDefault="000664B7" w:rsidP="000664B7">
      <w:pPr>
        <w:rPr>
          <w:color w:val="666666"/>
          <w:szCs w:val="21"/>
        </w:rPr>
      </w:pPr>
      <w:r w:rsidRPr="00A25653">
        <w:rPr>
          <w:rStyle w:val="a4"/>
          <w:color w:val="666666"/>
          <w:szCs w:val="21"/>
        </w:rPr>
        <w:t>检索对象的定位方式。</w:t>
      </w:r>
    </w:p>
    <w:p w:rsidR="000664B7" w:rsidRPr="00A25653" w:rsidRDefault="000664B7" w:rsidP="000664B7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color w:val="666666"/>
          <w:szCs w:val="21"/>
        </w:rPr>
      </w:pPr>
      <w:r w:rsidRPr="00A25653">
        <w:rPr>
          <w:color w:val="666666"/>
          <w:szCs w:val="21"/>
        </w:rPr>
        <w:t>当</w:t>
      </w:r>
      <w:r w:rsidRPr="00A25653">
        <w:rPr>
          <w:color w:val="666666"/>
          <w:szCs w:val="21"/>
        </w:rPr>
        <w:t>position</w:t>
      </w:r>
      <w:r w:rsidRPr="00A25653">
        <w:rPr>
          <w:color w:val="666666"/>
          <w:szCs w:val="21"/>
        </w:rPr>
        <w:t>的值为</w:t>
      </w:r>
      <w:r w:rsidRPr="00A25653">
        <w:rPr>
          <w:color w:val="666666"/>
          <w:szCs w:val="21"/>
        </w:rPr>
        <w:t xml:space="preserve"> relative | absolute | fixed |</w:t>
      </w:r>
      <w:r w:rsidRPr="00A25653">
        <w:rPr>
          <w:rStyle w:val="apple-converted-space"/>
          <w:color w:val="666666"/>
          <w:szCs w:val="21"/>
        </w:rPr>
        <w:t> </w:t>
      </w:r>
      <w:ins w:id="3" w:author="Unknown">
        <w:r w:rsidRPr="00A25653">
          <w:rPr>
            <w:color w:val="FF6600"/>
            <w:szCs w:val="21"/>
          </w:rPr>
          <w:t>center</w:t>
        </w:r>
      </w:ins>
      <w:r w:rsidRPr="00A25653">
        <w:rPr>
          <w:rStyle w:val="apple-converted-space"/>
          <w:color w:val="666666"/>
          <w:szCs w:val="21"/>
        </w:rPr>
        <w:t> </w:t>
      </w:r>
      <w:r w:rsidRPr="00A25653">
        <w:rPr>
          <w:color w:val="666666"/>
          <w:szCs w:val="21"/>
        </w:rPr>
        <w:t>|</w:t>
      </w:r>
      <w:r w:rsidRPr="00A25653">
        <w:rPr>
          <w:rStyle w:val="apple-converted-space"/>
          <w:color w:val="666666"/>
          <w:szCs w:val="21"/>
        </w:rPr>
        <w:t> </w:t>
      </w:r>
      <w:ins w:id="4" w:author="Unknown">
        <w:r w:rsidRPr="00A25653">
          <w:rPr>
            <w:color w:val="FF6600"/>
            <w:szCs w:val="21"/>
          </w:rPr>
          <w:t>page</w:t>
        </w:r>
      </w:ins>
      <w:r w:rsidRPr="00A25653">
        <w:rPr>
          <w:rStyle w:val="apple-converted-space"/>
          <w:color w:val="666666"/>
          <w:szCs w:val="21"/>
        </w:rPr>
        <w:t> </w:t>
      </w:r>
      <w:r w:rsidRPr="00A25653">
        <w:rPr>
          <w:color w:val="666666"/>
          <w:szCs w:val="21"/>
        </w:rPr>
        <w:t>|</w:t>
      </w:r>
      <w:r w:rsidRPr="00A25653">
        <w:rPr>
          <w:rStyle w:val="apple-converted-space"/>
          <w:color w:val="666666"/>
          <w:szCs w:val="21"/>
        </w:rPr>
        <w:t> </w:t>
      </w:r>
      <w:ins w:id="5" w:author="Unknown">
        <w:r w:rsidRPr="00A25653">
          <w:rPr>
            <w:color w:val="FF6600"/>
            <w:szCs w:val="21"/>
          </w:rPr>
          <w:t>sticky</w:t>
        </w:r>
      </w:ins>
      <w:r w:rsidRPr="00A25653">
        <w:rPr>
          <w:rStyle w:val="apple-converted-space"/>
          <w:color w:val="666666"/>
          <w:szCs w:val="21"/>
        </w:rPr>
        <w:t> </w:t>
      </w:r>
      <w:r w:rsidRPr="00A25653">
        <w:rPr>
          <w:color w:val="666666"/>
          <w:szCs w:val="21"/>
        </w:rPr>
        <w:t>时，其层叠级别通过</w:t>
      </w:r>
      <w:hyperlink r:id="rId13" w:history="1">
        <w:r w:rsidRPr="00A25653">
          <w:rPr>
            <w:rStyle w:val="a8"/>
            <w:color w:val="008000"/>
            <w:szCs w:val="21"/>
          </w:rPr>
          <w:t>z-index</w:t>
        </w:r>
      </w:hyperlink>
      <w:r w:rsidRPr="00A25653">
        <w:rPr>
          <w:color w:val="666666"/>
          <w:szCs w:val="21"/>
        </w:rPr>
        <w:t>属性定义。</w:t>
      </w:r>
    </w:p>
    <w:p w:rsidR="000664B7" w:rsidRPr="00A25653" w:rsidRDefault="000664B7" w:rsidP="000664B7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color w:val="666666"/>
          <w:szCs w:val="21"/>
        </w:rPr>
      </w:pPr>
      <w:r w:rsidRPr="00A25653">
        <w:rPr>
          <w:color w:val="666666"/>
          <w:szCs w:val="21"/>
        </w:rPr>
        <w:t>绝对定位的元素，在</w:t>
      </w:r>
      <w:hyperlink r:id="rId14" w:history="1">
        <w:r w:rsidRPr="00A25653">
          <w:rPr>
            <w:rStyle w:val="a8"/>
            <w:color w:val="008000"/>
            <w:szCs w:val="21"/>
          </w:rPr>
          <w:t>top</w:t>
        </w:r>
      </w:hyperlink>
      <w:r w:rsidRPr="00A25653">
        <w:rPr>
          <w:color w:val="666666"/>
          <w:szCs w:val="21"/>
        </w:rPr>
        <w:t>，</w:t>
      </w:r>
      <w:r w:rsidRPr="00A25653">
        <w:rPr>
          <w:color w:val="666666"/>
          <w:szCs w:val="21"/>
        </w:rPr>
        <w:fldChar w:fldCharType="begin"/>
      </w:r>
      <w:r w:rsidRPr="00A25653">
        <w:rPr>
          <w:color w:val="666666"/>
          <w:szCs w:val="21"/>
        </w:rPr>
        <w:instrText xml:space="preserve"> HYPERLINK "http://www.css88.com/book/css/properties/positioning/right.htm" </w:instrText>
      </w:r>
      <w:r w:rsidRPr="00A25653">
        <w:rPr>
          <w:color w:val="666666"/>
          <w:szCs w:val="21"/>
        </w:rPr>
        <w:fldChar w:fldCharType="separate"/>
      </w:r>
      <w:r w:rsidRPr="00A25653">
        <w:rPr>
          <w:rStyle w:val="a8"/>
          <w:color w:val="008000"/>
          <w:szCs w:val="21"/>
        </w:rPr>
        <w:t>right</w:t>
      </w:r>
      <w:r w:rsidRPr="00A25653">
        <w:rPr>
          <w:color w:val="666666"/>
          <w:szCs w:val="21"/>
        </w:rPr>
        <w:fldChar w:fldCharType="end"/>
      </w:r>
      <w:r w:rsidRPr="00A25653">
        <w:rPr>
          <w:color w:val="666666"/>
          <w:szCs w:val="21"/>
        </w:rPr>
        <w:t>，</w:t>
      </w:r>
      <w:r w:rsidRPr="00A25653">
        <w:rPr>
          <w:color w:val="666666"/>
          <w:szCs w:val="21"/>
        </w:rPr>
        <w:fldChar w:fldCharType="begin"/>
      </w:r>
      <w:r w:rsidRPr="00A25653">
        <w:rPr>
          <w:color w:val="666666"/>
          <w:szCs w:val="21"/>
        </w:rPr>
        <w:instrText xml:space="preserve"> HYPERLINK "http://www.css88.com/book/css/properties/positioning/bottom.htm" </w:instrText>
      </w:r>
      <w:r w:rsidRPr="00A25653">
        <w:rPr>
          <w:color w:val="666666"/>
          <w:szCs w:val="21"/>
        </w:rPr>
        <w:fldChar w:fldCharType="separate"/>
      </w:r>
      <w:r w:rsidRPr="00A25653">
        <w:rPr>
          <w:rStyle w:val="a8"/>
          <w:color w:val="008000"/>
          <w:szCs w:val="21"/>
        </w:rPr>
        <w:t>bottom</w:t>
      </w:r>
      <w:r w:rsidRPr="00A25653">
        <w:rPr>
          <w:color w:val="666666"/>
          <w:szCs w:val="21"/>
        </w:rPr>
        <w:fldChar w:fldCharType="end"/>
      </w:r>
      <w:r w:rsidRPr="00A25653">
        <w:rPr>
          <w:color w:val="666666"/>
          <w:szCs w:val="21"/>
        </w:rPr>
        <w:t>，</w:t>
      </w:r>
      <w:r w:rsidRPr="00A25653">
        <w:rPr>
          <w:color w:val="666666"/>
          <w:szCs w:val="21"/>
        </w:rPr>
        <w:fldChar w:fldCharType="begin"/>
      </w:r>
      <w:r w:rsidRPr="00A25653">
        <w:rPr>
          <w:color w:val="666666"/>
          <w:szCs w:val="21"/>
        </w:rPr>
        <w:instrText xml:space="preserve"> HYPERLINK "http://www.css88.com/book/css/properties/positioning/left.htm" </w:instrText>
      </w:r>
      <w:r w:rsidRPr="00A25653">
        <w:rPr>
          <w:color w:val="666666"/>
          <w:szCs w:val="21"/>
        </w:rPr>
        <w:fldChar w:fldCharType="separate"/>
      </w:r>
      <w:r w:rsidRPr="00A25653">
        <w:rPr>
          <w:rStyle w:val="a8"/>
          <w:color w:val="008000"/>
          <w:szCs w:val="21"/>
        </w:rPr>
        <w:t>left</w:t>
      </w:r>
      <w:r w:rsidRPr="00A25653">
        <w:rPr>
          <w:color w:val="666666"/>
          <w:szCs w:val="21"/>
        </w:rPr>
        <w:fldChar w:fldCharType="end"/>
      </w:r>
      <w:r w:rsidRPr="00A25653">
        <w:rPr>
          <w:color w:val="666666"/>
          <w:szCs w:val="21"/>
        </w:rPr>
        <w:t>属性未设置时，会紧随在其前面的兄弟元素之后，但在位置上不影响常规流中的任何元素。用这个特性你或许会干这样的事：</w:t>
      </w:r>
      <w:hyperlink r:id="rId15" w:tgtFrame="_blank" w:history="1">
        <w:r w:rsidRPr="00A25653">
          <w:rPr>
            <w:rStyle w:val="a8"/>
            <w:color w:val="008000"/>
            <w:szCs w:val="21"/>
          </w:rPr>
          <w:t>demo</w:t>
        </w:r>
      </w:hyperlink>
    </w:p>
    <w:p w:rsidR="000664B7" w:rsidRPr="00A25653" w:rsidRDefault="000664B7" w:rsidP="000664B7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color w:val="666666"/>
          <w:szCs w:val="21"/>
        </w:rPr>
      </w:pPr>
      <w:r w:rsidRPr="00A25653">
        <w:rPr>
          <w:color w:val="666666"/>
          <w:szCs w:val="21"/>
        </w:rPr>
        <w:t>对应的脚本特性为</w:t>
      </w:r>
      <w:r w:rsidRPr="00A25653">
        <w:rPr>
          <w:rStyle w:val="a4"/>
          <w:color w:val="666666"/>
          <w:szCs w:val="21"/>
        </w:rPr>
        <w:t>position</w:t>
      </w:r>
      <w:r w:rsidRPr="00A25653">
        <w:rPr>
          <w:color w:val="666666"/>
          <w:szCs w:val="21"/>
        </w:rPr>
        <w:t>。</w:t>
      </w:r>
    </w:p>
    <w:p w:rsidR="000664B7" w:rsidRPr="00A25653" w:rsidRDefault="000664B7" w:rsidP="000664B7">
      <w:pPr>
        <w:pStyle w:val="2"/>
        <w:shd w:val="clear" w:color="auto" w:fill="F3F3F3"/>
        <w:spacing w:before="0" w:after="0" w:line="480" w:lineRule="auto"/>
        <w:rPr>
          <w:sz w:val="21"/>
          <w:szCs w:val="21"/>
        </w:rPr>
      </w:pPr>
      <w:r w:rsidRPr="00A25653">
        <w:rPr>
          <w:sz w:val="21"/>
          <w:szCs w:val="21"/>
        </w:rPr>
        <w:t>兼容性：</w:t>
      </w:r>
    </w:p>
    <w:p w:rsidR="000664B7" w:rsidRPr="00A25653" w:rsidRDefault="000664B7" w:rsidP="000664B7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color w:val="666666"/>
          <w:szCs w:val="21"/>
        </w:rPr>
      </w:pPr>
      <w:r w:rsidRPr="00A25653">
        <w:rPr>
          <w:rStyle w:val="support"/>
          <w:color w:val="666666"/>
          <w:szCs w:val="21"/>
          <w:shd w:val="clear" w:color="auto" w:fill="90FF90"/>
        </w:rPr>
        <w:t>浅绿</w:t>
      </w:r>
      <w:r w:rsidRPr="00A25653">
        <w:rPr>
          <w:rStyle w:val="apple-converted-space"/>
          <w:color w:val="666666"/>
          <w:szCs w:val="21"/>
        </w:rPr>
        <w:t> </w:t>
      </w:r>
      <w:r w:rsidRPr="00A25653">
        <w:rPr>
          <w:color w:val="666666"/>
          <w:szCs w:val="21"/>
        </w:rPr>
        <w:t xml:space="preserve">= </w:t>
      </w:r>
      <w:r w:rsidRPr="00A25653">
        <w:rPr>
          <w:color w:val="666666"/>
          <w:szCs w:val="21"/>
        </w:rPr>
        <w:t>支持</w:t>
      </w:r>
    </w:p>
    <w:p w:rsidR="000664B7" w:rsidRPr="00A25653" w:rsidRDefault="000664B7" w:rsidP="000664B7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color w:val="666666"/>
          <w:szCs w:val="21"/>
        </w:rPr>
      </w:pPr>
      <w:r w:rsidRPr="00A25653">
        <w:rPr>
          <w:rStyle w:val="unsupport"/>
          <w:color w:val="666666"/>
          <w:szCs w:val="21"/>
          <w:shd w:val="clear" w:color="auto" w:fill="FF9090"/>
        </w:rPr>
        <w:t>红色</w:t>
      </w:r>
      <w:r w:rsidRPr="00A25653">
        <w:rPr>
          <w:rStyle w:val="apple-converted-space"/>
          <w:color w:val="666666"/>
          <w:szCs w:val="21"/>
        </w:rPr>
        <w:t> </w:t>
      </w:r>
      <w:r w:rsidRPr="00A25653">
        <w:rPr>
          <w:color w:val="666666"/>
          <w:szCs w:val="21"/>
        </w:rPr>
        <w:t xml:space="preserve">= </w:t>
      </w:r>
      <w:r w:rsidRPr="00A25653">
        <w:rPr>
          <w:color w:val="666666"/>
          <w:szCs w:val="21"/>
        </w:rPr>
        <w:t>不支持</w:t>
      </w:r>
    </w:p>
    <w:p w:rsidR="000664B7" w:rsidRPr="00A25653" w:rsidRDefault="000664B7" w:rsidP="000664B7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color w:val="666666"/>
          <w:szCs w:val="21"/>
        </w:rPr>
      </w:pPr>
      <w:r w:rsidRPr="00A25653">
        <w:rPr>
          <w:rStyle w:val="partsupport"/>
          <w:color w:val="666666"/>
          <w:szCs w:val="21"/>
          <w:shd w:val="clear" w:color="auto" w:fill="FFDDDD"/>
        </w:rPr>
        <w:t>粉色</w:t>
      </w:r>
      <w:r w:rsidRPr="00A25653">
        <w:rPr>
          <w:rStyle w:val="apple-converted-space"/>
          <w:color w:val="666666"/>
          <w:szCs w:val="21"/>
        </w:rPr>
        <w:t> </w:t>
      </w:r>
      <w:r w:rsidRPr="00A25653">
        <w:rPr>
          <w:color w:val="666666"/>
          <w:szCs w:val="21"/>
        </w:rPr>
        <w:t xml:space="preserve">= </w:t>
      </w:r>
      <w:r w:rsidRPr="00A25653">
        <w:rPr>
          <w:color w:val="666666"/>
          <w:szCs w:val="21"/>
        </w:rPr>
        <w:t>部分支持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8"/>
        <w:gridCol w:w="837"/>
        <w:gridCol w:w="870"/>
        <w:gridCol w:w="960"/>
        <w:gridCol w:w="874"/>
        <w:gridCol w:w="814"/>
        <w:gridCol w:w="874"/>
        <w:gridCol w:w="994"/>
        <w:gridCol w:w="975"/>
      </w:tblGrid>
      <w:tr w:rsidR="000664B7" w:rsidRPr="00A25653" w:rsidTr="000664B7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EE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A25653">
              <w:rPr>
                <w:b/>
                <w:bCs/>
                <w:szCs w:val="21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EE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A25653">
              <w:rPr>
                <w:b/>
                <w:bCs/>
                <w:szCs w:val="21"/>
              </w:rPr>
              <w:t>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EE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A25653">
              <w:rPr>
                <w:b/>
                <w:bCs/>
                <w:szCs w:val="21"/>
              </w:rPr>
              <w:t>Firefox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EE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A25653">
              <w:rPr>
                <w:b/>
                <w:bCs/>
                <w:szCs w:val="21"/>
              </w:rPr>
              <w:t>Chrome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EE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A25653">
              <w:rPr>
                <w:b/>
                <w:bCs/>
                <w:szCs w:val="21"/>
              </w:rPr>
              <w:t>Safari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EE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A25653">
              <w:rPr>
                <w:b/>
                <w:bCs/>
                <w:szCs w:val="21"/>
              </w:rPr>
              <w:t>Opera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EE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proofErr w:type="spellStart"/>
            <w:r w:rsidRPr="00A25653">
              <w:rPr>
                <w:b/>
                <w:bCs/>
                <w:szCs w:val="21"/>
              </w:rPr>
              <w:t>iOS</w:t>
            </w:r>
            <w:proofErr w:type="spellEnd"/>
            <w:r w:rsidRPr="00A25653">
              <w:rPr>
                <w:b/>
                <w:bCs/>
                <w:szCs w:val="21"/>
              </w:rPr>
              <w:t xml:space="preserve"> Safari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EE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A25653">
              <w:rPr>
                <w:b/>
                <w:bCs/>
                <w:szCs w:val="21"/>
              </w:rPr>
              <w:t>Android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EE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A25653">
              <w:rPr>
                <w:b/>
                <w:bCs/>
                <w:szCs w:val="21"/>
              </w:rPr>
              <w:t>Android Chrome</w:t>
            </w:r>
          </w:p>
        </w:tc>
      </w:tr>
      <w:tr w:rsidR="000664B7" w:rsidRPr="00A25653" w:rsidTr="000664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rStyle w:val="a4"/>
                <w:szCs w:val="21"/>
              </w:rPr>
              <w:t>Basic Support</w:t>
            </w:r>
            <w:r w:rsidRPr="00A25653">
              <w:rPr>
                <w:rStyle w:val="apple-converted-space"/>
                <w:szCs w:val="21"/>
              </w:rPr>
              <w:t> </w:t>
            </w:r>
            <w:hyperlink r:id="rId16" w:anchor="support1" w:history="1">
              <w:r w:rsidRPr="00A25653">
                <w:rPr>
                  <w:rStyle w:val="a8"/>
                  <w:color w:val="008000"/>
                  <w:szCs w:val="21"/>
                  <w:vertAlign w:val="superscript"/>
                </w:rPr>
                <w:t>#1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0FF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6.0+</w:t>
            </w:r>
            <w:r w:rsidRPr="00A25653">
              <w:rPr>
                <w:rStyle w:val="apple-converted-space"/>
                <w:szCs w:val="21"/>
              </w:rPr>
              <w:t> </w:t>
            </w:r>
            <w:hyperlink r:id="rId17" w:anchor="support2" w:history="1">
              <w:r w:rsidRPr="00A25653">
                <w:rPr>
                  <w:rStyle w:val="a8"/>
                  <w:color w:val="008000"/>
                  <w:szCs w:val="21"/>
                  <w:vertAlign w:val="superscript"/>
                </w:rPr>
                <w:t>#2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0FF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2.0+</w:t>
            </w:r>
            <w:r w:rsidRPr="00A25653">
              <w:rPr>
                <w:rStyle w:val="apple-converted-space"/>
                <w:szCs w:val="21"/>
              </w:rPr>
              <w:t> </w:t>
            </w:r>
            <w:hyperlink r:id="rId18" w:anchor="support3" w:history="1">
              <w:r w:rsidRPr="00A25653">
                <w:rPr>
                  <w:rStyle w:val="a8"/>
                  <w:color w:val="008000"/>
                  <w:szCs w:val="21"/>
                  <w:vertAlign w:val="superscript"/>
                </w:rPr>
                <w:t>#3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0FF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4.0+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0FF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3.1+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0FF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4.0+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0FF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3.2+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0FF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2.1+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0FF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18.0+</w:t>
            </w:r>
          </w:p>
        </w:tc>
      </w:tr>
      <w:tr w:rsidR="000664B7" w:rsidRPr="00A25653" w:rsidTr="000664B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fixed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0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6.0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0FF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2.0+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0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0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2.3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0664B7" w:rsidRPr="00A25653" w:rsidTr="000664B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0FF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7.0+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0FF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5.0+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0FF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3.0+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0664B7" w:rsidRPr="00A25653" w:rsidTr="000664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ins w:id="6" w:author="Unknown">
              <w:r w:rsidRPr="00A25653">
                <w:rPr>
                  <w:color w:val="FF6600"/>
                  <w:szCs w:val="21"/>
                </w:rPr>
                <w:t>center</w:t>
              </w:r>
            </w:ins>
            <w:r w:rsidRPr="00A25653">
              <w:rPr>
                <w:rStyle w:val="apple-converted-space"/>
                <w:szCs w:val="21"/>
              </w:rPr>
              <w:t> </w:t>
            </w:r>
            <w:r w:rsidRPr="00A25653">
              <w:rPr>
                <w:szCs w:val="21"/>
              </w:rPr>
              <w:t>|</w:t>
            </w:r>
            <w:r w:rsidRPr="00A25653">
              <w:rPr>
                <w:rStyle w:val="apple-converted-space"/>
                <w:szCs w:val="21"/>
              </w:rPr>
              <w:t> </w:t>
            </w:r>
            <w:ins w:id="7" w:author="Unknown">
              <w:r w:rsidRPr="00A25653">
                <w:rPr>
                  <w:color w:val="FF6600"/>
                  <w:szCs w:val="21"/>
                </w:rPr>
                <w:t>page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0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11.0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0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38.0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0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43.0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0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0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28.0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0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0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4.4.4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0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40.0</w:t>
            </w:r>
          </w:p>
        </w:tc>
      </w:tr>
      <w:tr w:rsidR="000664B7" w:rsidRPr="00A25653" w:rsidTr="000664B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ins w:id="8" w:author="Unknown">
              <w:r w:rsidRPr="00A25653">
                <w:rPr>
                  <w:color w:val="FF6600"/>
                  <w:szCs w:val="21"/>
                </w:rPr>
                <w:t>sticky</w:t>
              </w:r>
            </w:ins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0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11.0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0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31.0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0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43.0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0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6.0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0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28.0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0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5.1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0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4.4.4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0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40.0</w:t>
            </w:r>
          </w:p>
        </w:tc>
      </w:tr>
      <w:tr w:rsidR="000664B7" w:rsidRPr="00A25653" w:rsidTr="000664B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0FF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32.0+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0FF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6.1-8.1</w:t>
            </w:r>
            <w:r w:rsidRPr="00A25653">
              <w:rPr>
                <w:szCs w:val="21"/>
              </w:rPr>
              <w:br/>
            </w:r>
            <w:r w:rsidRPr="00A25653">
              <w:rPr>
                <w:color w:val="000000"/>
                <w:szCs w:val="21"/>
                <w:shd w:val="clear" w:color="auto" w:fill="FF9900"/>
                <w:vertAlign w:val="superscript"/>
              </w:rPr>
              <w:t>-</w:t>
            </w:r>
            <w:proofErr w:type="spellStart"/>
            <w:r w:rsidRPr="00A25653">
              <w:rPr>
                <w:color w:val="000000"/>
                <w:szCs w:val="21"/>
                <w:shd w:val="clear" w:color="auto" w:fill="FF9900"/>
                <w:vertAlign w:val="superscript"/>
              </w:rPr>
              <w:t>webkit</w:t>
            </w:r>
            <w:proofErr w:type="spellEnd"/>
            <w:r w:rsidRPr="00A25653">
              <w:rPr>
                <w:color w:val="000000"/>
                <w:szCs w:val="21"/>
                <w:shd w:val="clear" w:color="auto" w:fill="FF9900"/>
                <w:vertAlign w:val="superscript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0FF90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  <w:r w:rsidRPr="00A25653">
              <w:rPr>
                <w:szCs w:val="21"/>
              </w:rPr>
              <w:t>6.0-8.1</w:t>
            </w:r>
            <w:r w:rsidRPr="00A25653">
              <w:rPr>
                <w:szCs w:val="21"/>
              </w:rPr>
              <w:br/>
            </w:r>
            <w:r w:rsidRPr="00A25653">
              <w:rPr>
                <w:color w:val="000000"/>
                <w:szCs w:val="21"/>
                <w:shd w:val="clear" w:color="auto" w:fill="FF9900"/>
                <w:vertAlign w:val="superscript"/>
              </w:rPr>
              <w:t>-</w:t>
            </w:r>
            <w:proofErr w:type="spellStart"/>
            <w:r w:rsidRPr="00A25653">
              <w:rPr>
                <w:color w:val="000000"/>
                <w:szCs w:val="21"/>
                <w:shd w:val="clear" w:color="auto" w:fill="FF9900"/>
                <w:vertAlign w:val="superscript"/>
              </w:rPr>
              <w:t>webkit</w:t>
            </w:r>
            <w:proofErr w:type="spellEnd"/>
            <w:r w:rsidRPr="00A25653">
              <w:rPr>
                <w:color w:val="000000"/>
                <w:szCs w:val="21"/>
                <w:shd w:val="clear" w:color="auto" w:fill="FF9900"/>
                <w:vertAlign w:val="superscript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664B7" w:rsidRPr="00A25653" w:rsidRDefault="000664B7">
            <w:pPr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0664B7" w:rsidRPr="00A25653" w:rsidRDefault="000664B7" w:rsidP="000664B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color w:val="666666"/>
          <w:szCs w:val="21"/>
        </w:rPr>
      </w:pPr>
      <w:r w:rsidRPr="00A25653">
        <w:rPr>
          <w:color w:val="666666"/>
          <w:szCs w:val="21"/>
        </w:rPr>
        <w:t>Basic Support</w:t>
      </w:r>
      <w:r w:rsidRPr="00A25653">
        <w:rPr>
          <w:color w:val="666666"/>
          <w:szCs w:val="21"/>
        </w:rPr>
        <w:t>包含值：</w:t>
      </w:r>
      <w:r w:rsidRPr="00A25653">
        <w:rPr>
          <w:color w:val="666666"/>
          <w:szCs w:val="21"/>
        </w:rPr>
        <w:t>static | relative | absolute</w:t>
      </w:r>
    </w:p>
    <w:p w:rsidR="000664B7" w:rsidRPr="00A25653" w:rsidRDefault="000664B7" w:rsidP="000664B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color w:val="666666"/>
          <w:szCs w:val="21"/>
        </w:rPr>
      </w:pPr>
      <w:r w:rsidRPr="00A25653">
        <w:rPr>
          <w:color w:val="666666"/>
          <w:szCs w:val="21"/>
        </w:rPr>
        <w:t>IE</w:t>
      </w:r>
      <w:r w:rsidRPr="00A25653">
        <w:rPr>
          <w:color w:val="666666"/>
          <w:szCs w:val="21"/>
        </w:rPr>
        <w:t>如果在</w:t>
      </w:r>
      <w:r w:rsidRPr="00A25653">
        <w:rPr>
          <w:rStyle w:val="apple-converted-space"/>
          <w:color w:val="666666"/>
          <w:szCs w:val="21"/>
        </w:rPr>
        <w:t> </w:t>
      </w:r>
      <w:hyperlink r:id="rId19" w:tgtFrame="_blank" w:history="1">
        <w:r w:rsidRPr="00A25653">
          <w:rPr>
            <w:rStyle w:val="a8"/>
            <w:color w:val="008000"/>
            <w:szCs w:val="21"/>
          </w:rPr>
          <w:t>quirks mode</w:t>
        </w:r>
      </w:hyperlink>
      <w:r w:rsidRPr="00A25653">
        <w:rPr>
          <w:color w:val="666666"/>
          <w:szCs w:val="21"/>
        </w:rPr>
        <w:t>下将不支持；</w:t>
      </w:r>
    </w:p>
    <w:p w:rsidR="000664B7" w:rsidRPr="00A25653" w:rsidRDefault="000664B7" w:rsidP="000664B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color w:val="666666"/>
          <w:szCs w:val="21"/>
        </w:rPr>
      </w:pPr>
      <w:r w:rsidRPr="00A25653">
        <w:rPr>
          <w:color w:val="666666"/>
          <w:szCs w:val="21"/>
        </w:rPr>
        <w:t>Firefox30.0</w:t>
      </w:r>
      <w:r w:rsidRPr="00A25653">
        <w:rPr>
          <w:color w:val="666666"/>
          <w:szCs w:val="21"/>
        </w:rPr>
        <w:t>开始支持</w:t>
      </w:r>
      <w:r w:rsidRPr="00A25653">
        <w:rPr>
          <w:rStyle w:val="apple-converted-space"/>
          <w:color w:val="666666"/>
          <w:szCs w:val="21"/>
        </w:rPr>
        <w:t> </w:t>
      </w:r>
      <w:proofErr w:type="spellStart"/>
      <w:r w:rsidRPr="00A25653">
        <w:rPr>
          <w:rStyle w:val="HTML"/>
          <w:color w:val="666666"/>
          <w:sz w:val="21"/>
          <w:szCs w:val="21"/>
        </w:rPr>
        <w:t>tr</w:t>
      </w:r>
      <w:proofErr w:type="spellEnd"/>
      <w:r w:rsidRPr="00A25653">
        <w:rPr>
          <w:color w:val="666666"/>
          <w:szCs w:val="21"/>
        </w:rPr>
        <w:t>,</w:t>
      </w:r>
      <w:r w:rsidRPr="00A25653">
        <w:rPr>
          <w:rStyle w:val="apple-converted-space"/>
          <w:color w:val="666666"/>
          <w:szCs w:val="21"/>
        </w:rPr>
        <w:t> </w:t>
      </w:r>
      <w:proofErr w:type="spellStart"/>
      <w:r w:rsidRPr="00A25653">
        <w:rPr>
          <w:rStyle w:val="HTML"/>
          <w:color w:val="666666"/>
          <w:sz w:val="21"/>
          <w:szCs w:val="21"/>
        </w:rPr>
        <w:t>thead</w:t>
      </w:r>
      <w:proofErr w:type="spellEnd"/>
      <w:r w:rsidRPr="00A25653">
        <w:rPr>
          <w:color w:val="666666"/>
          <w:szCs w:val="21"/>
        </w:rPr>
        <w:t>,</w:t>
      </w:r>
      <w:r w:rsidRPr="00A25653">
        <w:rPr>
          <w:rStyle w:val="apple-converted-space"/>
          <w:color w:val="666666"/>
          <w:szCs w:val="21"/>
        </w:rPr>
        <w:t> </w:t>
      </w:r>
      <w:proofErr w:type="spellStart"/>
      <w:r w:rsidRPr="00A25653">
        <w:rPr>
          <w:rStyle w:val="HTML"/>
          <w:color w:val="666666"/>
          <w:sz w:val="21"/>
          <w:szCs w:val="21"/>
        </w:rPr>
        <w:t>tfoot</w:t>
      </w:r>
      <w:proofErr w:type="spellEnd"/>
      <w:r w:rsidRPr="00A25653">
        <w:rPr>
          <w:color w:val="666666"/>
          <w:szCs w:val="21"/>
        </w:rPr>
        <w:t>,</w:t>
      </w:r>
      <w:r w:rsidRPr="00A25653">
        <w:rPr>
          <w:rStyle w:val="apple-converted-space"/>
          <w:color w:val="666666"/>
          <w:szCs w:val="21"/>
        </w:rPr>
        <w:t> </w:t>
      </w:r>
      <w:proofErr w:type="spellStart"/>
      <w:r w:rsidRPr="00A25653">
        <w:rPr>
          <w:rStyle w:val="HTML"/>
          <w:color w:val="666666"/>
          <w:sz w:val="21"/>
          <w:szCs w:val="21"/>
        </w:rPr>
        <w:t>tbody</w:t>
      </w:r>
      <w:proofErr w:type="spellEnd"/>
      <w:r w:rsidRPr="00A25653">
        <w:rPr>
          <w:rStyle w:val="apple-converted-space"/>
          <w:color w:val="666666"/>
          <w:szCs w:val="21"/>
        </w:rPr>
        <w:t> </w:t>
      </w:r>
      <w:r w:rsidRPr="00A25653">
        <w:rPr>
          <w:color w:val="666666"/>
          <w:szCs w:val="21"/>
        </w:rPr>
        <w:t>定义</w:t>
      </w:r>
      <w:r w:rsidRPr="00A25653">
        <w:rPr>
          <w:rStyle w:val="apple-converted-space"/>
          <w:color w:val="666666"/>
          <w:szCs w:val="21"/>
        </w:rPr>
        <w:t> </w:t>
      </w:r>
      <w:r w:rsidRPr="00A25653">
        <w:rPr>
          <w:rStyle w:val="HTML"/>
          <w:color w:val="666666"/>
          <w:sz w:val="21"/>
          <w:szCs w:val="21"/>
        </w:rPr>
        <w:t>relative</w:t>
      </w:r>
      <w:r w:rsidRPr="00A25653">
        <w:rPr>
          <w:color w:val="666666"/>
          <w:szCs w:val="21"/>
        </w:rPr>
        <w:t>，</w:t>
      </w:r>
      <w:r w:rsidRPr="00A25653">
        <w:rPr>
          <w:color w:val="666666"/>
          <w:szCs w:val="21"/>
        </w:rPr>
        <w:t>Firefox30.0</w:t>
      </w:r>
      <w:r w:rsidRPr="00A25653">
        <w:rPr>
          <w:color w:val="666666"/>
          <w:szCs w:val="21"/>
        </w:rPr>
        <w:t>之前的版本及其它浏览器都只能给</w:t>
      </w:r>
      <w:r w:rsidRPr="00A25653">
        <w:rPr>
          <w:rStyle w:val="apple-converted-space"/>
          <w:color w:val="666666"/>
          <w:szCs w:val="21"/>
        </w:rPr>
        <w:t> </w:t>
      </w:r>
      <w:r w:rsidRPr="00A25653">
        <w:rPr>
          <w:rStyle w:val="HTML"/>
          <w:color w:val="666666"/>
          <w:sz w:val="21"/>
          <w:szCs w:val="21"/>
        </w:rPr>
        <w:t>table</w:t>
      </w:r>
      <w:r w:rsidRPr="00A25653">
        <w:rPr>
          <w:rStyle w:val="apple-converted-space"/>
          <w:color w:val="666666"/>
          <w:szCs w:val="21"/>
        </w:rPr>
        <w:t> </w:t>
      </w:r>
      <w:r w:rsidRPr="00A25653">
        <w:rPr>
          <w:color w:val="666666"/>
          <w:szCs w:val="21"/>
        </w:rPr>
        <w:t>定义</w:t>
      </w:r>
      <w:r w:rsidRPr="00A25653">
        <w:rPr>
          <w:rStyle w:val="apple-converted-space"/>
          <w:color w:val="666666"/>
          <w:szCs w:val="21"/>
        </w:rPr>
        <w:t> </w:t>
      </w:r>
      <w:r w:rsidRPr="00A25653">
        <w:rPr>
          <w:rStyle w:val="HTML"/>
          <w:color w:val="666666"/>
          <w:sz w:val="21"/>
          <w:szCs w:val="21"/>
        </w:rPr>
        <w:t>relative</w:t>
      </w:r>
      <w:r w:rsidRPr="00A25653">
        <w:rPr>
          <w:rStyle w:val="apple-converted-space"/>
          <w:color w:val="666666"/>
          <w:szCs w:val="21"/>
        </w:rPr>
        <w:t> </w:t>
      </w:r>
      <w:r w:rsidRPr="00A25653">
        <w:rPr>
          <w:color w:val="666666"/>
          <w:szCs w:val="21"/>
        </w:rPr>
        <w:t>用以约束内部元素的定位；</w:t>
      </w:r>
    </w:p>
    <w:p w:rsidR="000664B7" w:rsidRPr="00A25653" w:rsidRDefault="000664B7" w:rsidP="000664B7">
      <w:pPr>
        <w:pStyle w:val="2"/>
        <w:shd w:val="clear" w:color="auto" w:fill="F3F3F3"/>
        <w:spacing w:before="0" w:after="0" w:line="480" w:lineRule="auto"/>
        <w:rPr>
          <w:rFonts w:ascii="Verdana" w:hAnsi="Verdana"/>
          <w:color w:val="3D464B"/>
          <w:sz w:val="21"/>
          <w:szCs w:val="21"/>
        </w:rPr>
      </w:pPr>
      <w:r w:rsidRPr="00A25653">
        <w:rPr>
          <w:rFonts w:ascii="Verdana" w:hAnsi="Verdana"/>
          <w:color w:val="3D464B"/>
          <w:sz w:val="21"/>
          <w:szCs w:val="21"/>
        </w:rPr>
        <w:t>示例：</w:t>
      </w:r>
    </w:p>
    <w:p w:rsidR="00C1657E" w:rsidRPr="00A25653" w:rsidRDefault="00C1657E" w:rsidP="00847E80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Courier New" w:eastAsia="宋体" w:hAnsi="Courier New" w:cs="Courier New"/>
          <w:b/>
          <w:color w:val="333333"/>
          <w:kern w:val="0"/>
          <w:szCs w:val="21"/>
        </w:rPr>
      </w:pPr>
    </w:p>
    <w:p w:rsidR="00C1657E" w:rsidRPr="00A25653" w:rsidRDefault="00C1657E" w:rsidP="00C1657E">
      <w:pPr>
        <w:pStyle w:val="a5"/>
        <w:widowControl/>
        <w:shd w:val="clear" w:color="auto" w:fill="FFFFFF"/>
        <w:spacing w:before="100" w:beforeAutospacing="1" w:after="100" w:afterAutospacing="1" w:line="378" w:lineRule="atLeast"/>
        <w:ind w:left="450" w:firstLineChars="0" w:firstLine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C1657E" w:rsidRPr="00A25653" w:rsidRDefault="00C1657E" w:rsidP="00C1657E">
      <w:pPr>
        <w:pStyle w:val="a3"/>
        <w:spacing w:before="0" w:beforeAutospacing="0" w:after="75" w:afterAutospacing="0" w:line="300" w:lineRule="atLeast"/>
        <w:ind w:firstLine="345"/>
        <w:rPr>
          <w:rFonts w:ascii="Tahoma" w:hAnsi="Tahoma" w:cs="Tahoma"/>
          <w:color w:val="444444"/>
          <w:sz w:val="21"/>
          <w:szCs w:val="21"/>
        </w:rPr>
      </w:pPr>
    </w:p>
    <w:p w:rsidR="00F866D7" w:rsidRPr="00A25653" w:rsidRDefault="00F866D7" w:rsidP="00F866D7">
      <w:pPr>
        <w:widowControl/>
        <w:shd w:val="clear" w:color="auto" w:fill="FFFFFF"/>
        <w:spacing w:before="100" w:beforeAutospacing="1" w:after="100" w:afterAutospacing="1" w:line="378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C56F27" w:rsidRPr="00A25653" w:rsidRDefault="00C56F27">
      <w:pPr>
        <w:rPr>
          <w:szCs w:val="21"/>
        </w:rPr>
      </w:pPr>
    </w:p>
    <w:sectPr w:rsidR="00C56F27" w:rsidRPr="00A25653" w:rsidSect="00C56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FA0" w:rsidRDefault="00966FA0" w:rsidP="00C3700E">
      <w:r>
        <w:separator/>
      </w:r>
    </w:p>
  </w:endnote>
  <w:endnote w:type="continuationSeparator" w:id="0">
    <w:p w:rsidR="00966FA0" w:rsidRDefault="00966FA0" w:rsidP="00C370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FA0" w:rsidRDefault="00966FA0" w:rsidP="00C3700E">
      <w:r>
        <w:separator/>
      </w:r>
    </w:p>
  </w:footnote>
  <w:footnote w:type="continuationSeparator" w:id="0">
    <w:p w:rsidR="00966FA0" w:rsidRDefault="00966FA0" w:rsidP="00C370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909D6"/>
    <w:multiLevelType w:val="multilevel"/>
    <w:tmpl w:val="1C98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C9780A"/>
    <w:multiLevelType w:val="multilevel"/>
    <w:tmpl w:val="E88275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4C9C304C"/>
    <w:multiLevelType w:val="hybridMultilevel"/>
    <w:tmpl w:val="47F26B42"/>
    <w:lvl w:ilvl="0" w:tplc="4B64C208">
      <w:start w:val="39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EB485B"/>
    <w:multiLevelType w:val="hybridMultilevel"/>
    <w:tmpl w:val="CD3E54E0"/>
    <w:lvl w:ilvl="0" w:tplc="BC128E40">
      <w:start w:val="3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6" w:hanging="420"/>
      </w:pPr>
    </w:lvl>
    <w:lvl w:ilvl="2" w:tplc="0409001B" w:tentative="1">
      <w:start w:val="1"/>
      <w:numFmt w:val="lowerRoman"/>
      <w:lvlText w:val="%3."/>
      <w:lvlJc w:val="right"/>
      <w:pPr>
        <w:ind w:left="1426" w:hanging="420"/>
      </w:pPr>
    </w:lvl>
    <w:lvl w:ilvl="3" w:tplc="0409000F" w:tentative="1">
      <w:start w:val="1"/>
      <w:numFmt w:val="decimal"/>
      <w:lvlText w:val="%4."/>
      <w:lvlJc w:val="left"/>
      <w:pPr>
        <w:ind w:left="1846" w:hanging="420"/>
      </w:pPr>
    </w:lvl>
    <w:lvl w:ilvl="4" w:tplc="04090019" w:tentative="1">
      <w:start w:val="1"/>
      <w:numFmt w:val="lowerLetter"/>
      <w:lvlText w:val="%5)"/>
      <w:lvlJc w:val="left"/>
      <w:pPr>
        <w:ind w:left="2266" w:hanging="420"/>
      </w:pPr>
    </w:lvl>
    <w:lvl w:ilvl="5" w:tplc="0409001B" w:tentative="1">
      <w:start w:val="1"/>
      <w:numFmt w:val="lowerRoman"/>
      <w:lvlText w:val="%6."/>
      <w:lvlJc w:val="right"/>
      <w:pPr>
        <w:ind w:left="2686" w:hanging="420"/>
      </w:pPr>
    </w:lvl>
    <w:lvl w:ilvl="6" w:tplc="0409000F" w:tentative="1">
      <w:start w:val="1"/>
      <w:numFmt w:val="decimal"/>
      <w:lvlText w:val="%7."/>
      <w:lvlJc w:val="left"/>
      <w:pPr>
        <w:ind w:left="3106" w:hanging="420"/>
      </w:pPr>
    </w:lvl>
    <w:lvl w:ilvl="7" w:tplc="04090019" w:tentative="1">
      <w:start w:val="1"/>
      <w:numFmt w:val="lowerLetter"/>
      <w:lvlText w:val="%8)"/>
      <w:lvlJc w:val="left"/>
      <w:pPr>
        <w:ind w:left="3526" w:hanging="420"/>
      </w:pPr>
    </w:lvl>
    <w:lvl w:ilvl="8" w:tplc="0409001B" w:tentative="1">
      <w:start w:val="1"/>
      <w:numFmt w:val="lowerRoman"/>
      <w:lvlText w:val="%9."/>
      <w:lvlJc w:val="right"/>
      <w:pPr>
        <w:ind w:left="3946" w:hanging="420"/>
      </w:pPr>
    </w:lvl>
  </w:abstractNum>
  <w:abstractNum w:abstractNumId="4">
    <w:nsid w:val="5FB44BA9"/>
    <w:multiLevelType w:val="multilevel"/>
    <w:tmpl w:val="C9E4C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4A2C51"/>
    <w:multiLevelType w:val="multilevel"/>
    <w:tmpl w:val="CED41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B32FA5"/>
    <w:multiLevelType w:val="hybridMultilevel"/>
    <w:tmpl w:val="E0B2A82A"/>
    <w:lvl w:ilvl="0" w:tplc="811EF698">
      <w:start w:val="3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9A6B1E"/>
    <w:multiLevelType w:val="multilevel"/>
    <w:tmpl w:val="5626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4C51"/>
    <w:rsid w:val="00052DD2"/>
    <w:rsid w:val="000664B7"/>
    <w:rsid w:val="00084560"/>
    <w:rsid w:val="000A09BD"/>
    <w:rsid w:val="000B6304"/>
    <w:rsid w:val="000B6491"/>
    <w:rsid w:val="001501EC"/>
    <w:rsid w:val="0015085A"/>
    <w:rsid w:val="00167B6B"/>
    <w:rsid w:val="00170A09"/>
    <w:rsid w:val="001A4C1F"/>
    <w:rsid w:val="001A6667"/>
    <w:rsid w:val="001C0D27"/>
    <w:rsid w:val="001E7122"/>
    <w:rsid w:val="00231B8B"/>
    <w:rsid w:val="00236469"/>
    <w:rsid w:val="00272019"/>
    <w:rsid w:val="002D7EC4"/>
    <w:rsid w:val="00304987"/>
    <w:rsid w:val="00337F0A"/>
    <w:rsid w:val="00354D05"/>
    <w:rsid w:val="00362D84"/>
    <w:rsid w:val="003E1BC3"/>
    <w:rsid w:val="00425786"/>
    <w:rsid w:val="004A4D0B"/>
    <w:rsid w:val="00612CF4"/>
    <w:rsid w:val="00734473"/>
    <w:rsid w:val="007728D9"/>
    <w:rsid w:val="007C1E55"/>
    <w:rsid w:val="0082124E"/>
    <w:rsid w:val="00844B2E"/>
    <w:rsid w:val="00847E80"/>
    <w:rsid w:val="00854C6B"/>
    <w:rsid w:val="008D0937"/>
    <w:rsid w:val="009272C8"/>
    <w:rsid w:val="009328F0"/>
    <w:rsid w:val="009411D8"/>
    <w:rsid w:val="00966FA0"/>
    <w:rsid w:val="00984460"/>
    <w:rsid w:val="00990538"/>
    <w:rsid w:val="009B03E8"/>
    <w:rsid w:val="009C34FE"/>
    <w:rsid w:val="009D0053"/>
    <w:rsid w:val="009D6191"/>
    <w:rsid w:val="00A25653"/>
    <w:rsid w:val="00A35B04"/>
    <w:rsid w:val="00A76CB8"/>
    <w:rsid w:val="00AB464B"/>
    <w:rsid w:val="00AC1DE8"/>
    <w:rsid w:val="00AE5756"/>
    <w:rsid w:val="00B61A8B"/>
    <w:rsid w:val="00C01AF5"/>
    <w:rsid w:val="00C1657E"/>
    <w:rsid w:val="00C3700E"/>
    <w:rsid w:val="00C56F27"/>
    <w:rsid w:val="00CB18CE"/>
    <w:rsid w:val="00D31FBC"/>
    <w:rsid w:val="00D332B8"/>
    <w:rsid w:val="00D66D53"/>
    <w:rsid w:val="00DA0044"/>
    <w:rsid w:val="00DB3471"/>
    <w:rsid w:val="00DC6AE8"/>
    <w:rsid w:val="00DE1BD5"/>
    <w:rsid w:val="00E04C51"/>
    <w:rsid w:val="00EA6803"/>
    <w:rsid w:val="00EB11B6"/>
    <w:rsid w:val="00ED49FB"/>
    <w:rsid w:val="00F11BF1"/>
    <w:rsid w:val="00F60DB8"/>
    <w:rsid w:val="00F63902"/>
    <w:rsid w:val="00F7222D"/>
    <w:rsid w:val="00F83099"/>
    <w:rsid w:val="00F866D7"/>
    <w:rsid w:val="00FC2FED"/>
    <w:rsid w:val="00FD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F2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4C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64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005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4C5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E04C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4C51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9D0053"/>
    <w:rPr>
      <w:b/>
      <w:bCs/>
      <w:sz w:val="28"/>
      <w:szCs w:val="28"/>
    </w:rPr>
  </w:style>
  <w:style w:type="paragraph" w:customStyle="1" w:styleId="code">
    <w:name w:val="code"/>
    <w:basedOn w:val="a"/>
    <w:rsid w:val="009D00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D0053"/>
  </w:style>
  <w:style w:type="paragraph" w:styleId="a5">
    <w:name w:val="List Paragraph"/>
    <w:basedOn w:val="a"/>
    <w:uiPriority w:val="34"/>
    <w:qFormat/>
    <w:rsid w:val="00A35B04"/>
    <w:pPr>
      <w:ind w:firstLineChars="200" w:firstLine="420"/>
    </w:pPr>
  </w:style>
  <w:style w:type="paragraph" w:styleId="a6">
    <w:name w:val="header"/>
    <w:basedOn w:val="a"/>
    <w:link w:val="Char"/>
    <w:uiPriority w:val="99"/>
    <w:semiHidden/>
    <w:unhideWhenUsed/>
    <w:rsid w:val="00C37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C3700E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C37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C3700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0664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0664B7"/>
    <w:rPr>
      <w:color w:val="0000FF"/>
      <w:u w:val="single"/>
    </w:rPr>
  </w:style>
  <w:style w:type="paragraph" w:customStyle="1" w:styleId="g-color-light">
    <w:name w:val="g-color-light"/>
    <w:basedOn w:val="a"/>
    <w:rsid w:val="000664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upport">
    <w:name w:val="support"/>
    <w:basedOn w:val="a0"/>
    <w:rsid w:val="000664B7"/>
  </w:style>
  <w:style w:type="character" w:customStyle="1" w:styleId="unsupport">
    <w:name w:val="unsupport"/>
    <w:basedOn w:val="a0"/>
    <w:rsid w:val="000664B7"/>
  </w:style>
  <w:style w:type="character" w:customStyle="1" w:styleId="partsupport">
    <w:name w:val="partsupport"/>
    <w:basedOn w:val="a0"/>
    <w:rsid w:val="000664B7"/>
  </w:style>
  <w:style w:type="character" w:styleId="HTML">
    <w:name w:val="HTML Code"/>
    <w:basedOn w:val="a0"/>
    <w:uiPriority w:val="99"/>
    <w:semiHidden/>
    <w:unhideWhenUsed/>
    <w:rsid w:val="000664B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4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70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9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883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1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210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80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39922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29020764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1325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4006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</w:divsChild>
    </w:div>
    <w:div w:id="10040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00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1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17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7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695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2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444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950577287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18247365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1398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23409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</w:divsChild>
    </w:div>
    <w:div w:id="20750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s88.com/book/css/properties/positioning/top.htm" TargetMode="External"/><Relationship Id="rId13" Type="http://schemas.openxmlformats.org/officeDocument/2006/relationships/hyperlink" Target="http://www.css88.com/book/css/properties/positioning/z-index.htm" TargetMode="External"/><Relationship Id="rId18" Type="http://schemas.openxmlformats.org/officeDocument/2006/relationships/hyperlink" Target="http://www.css88.com/book/css/properties/positioning/position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css88.com/book/css/properties/layout/display.htm" TargetMode="External"/><Relationship Id="rId12" Type="http://schemas.openxmlformats.org/officeDocument/2006/relationships/hyperlink" Target="http://www.css88.com/book/css/properties/positioning/top.htm" TargetMode="External"/><Relationship Id="rId17" Type="http://schemas.openxmlformats.org/officeDocument/2006/relationships/hyperlink" Target="http://www.css88.com/book/css/properties/positioning/position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ss88.com/book/css/properties/positioning/position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s88.com/book/css/properties/positioning/top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emo.doyoe.com/css/auto-list/absolute-flow.htm" TargetMode="External"/><Relationship Id="rId10" Type="http://schemas.openxmlformats.org/officeDocument/2006/relationships/hyperlink" Target="http://www.css88.com/book/css/properties/positioning/top.htm" TargetMode="External"/><Relationship Id="rId19" Type="http://schemas.openxmlformats.org/officeDocument/2006/relationships/hyperlink" Target="http://msdn.microsoft.com/en-us/library/ie/ms531140(v=vs.85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s88.com/book/css/properties/positioning/top.htm" TargetMode="External"/><Relationship Id="rId14" Type="http://schemas.openxmlformats.org/officeDocument/2006/relationships/hyperlink" Target="http://www.css88.com/book/css/properties/positioning/top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10</Pages>
  <Words>1631</Words>
  <Characters>9303</Characters>
  <Application>Microsoft Office Word</Application>
  <DocSecurity>0</DocSecurity>
  <Lines>77</Lines>
  <Paragraphs>21</Paragraphs>
  <ScaleCrop>false</ScaleCrop>
  <Company/>
  <LinksUpToDate>false</LinksUpToDate>
  <CharactersWithSpaces>10913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78</cp:revision>
  <dcterms:created xsi:type="dcterms:W3CDTF">2015-09-08T04:22:00Z</dcterms:created>
  <dcterms:modified xsi:type="dcterms:W3CDTF">2015-09-18T02:08:00Z</dcterms:modified>
</cp:coreProperties>
</file>